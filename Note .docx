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3D403" w14:textId="1FA83116" w:rsidR="00C65017" w:rsidRDefault="00C65017">
      <w:pPr>
        <w:rPr>
          <w:rFonts w:hint="eastAsia"/>
        </w:rPr>
      </w:pPr>
    </w:p>
    <w:p w14:paraId="126FD23E" w14:textId="6AA50F07" w:rsidR="00D0007B" w:rsidRDefault="005A4CB9" w:rsidP="00DD24EB">
      <w:pPr>
        <w:pStyle w:val="1"/>
      </w:pPr>
      <w:r>
        <w:rPr>
          <w:rFonts w:hint="eastAsia"/>
        </w:rPr>
        <w:t>编译</w:t>
      </w:r>
      <w:r>
        <w:t>方法</w:t>
      </w:r>
    </w:p>
    <w:p w14:paraId="39F21633" w14:textId="1B9875D6" w:rsidR="00531B5F" w:rsidRDefault="00BA2E70">
      <w:r>
        <w:rPr>
          <w:rFonts w:hint="eastAsia"/>
        </w:rPr>
        <w:t>将源码</w:t>
      </w:r>
      <w:r>
        <w:t>包拷贝到</w:t>
      </w:r>
      <w:r w:rsidR="002103FB">
        <w:rPr>
          <w:rFonts w:hint="eastAsia"/>
        </w:rPr>
        <w:t xml:space="preserve"> </w:t>
      </w:r>
      <w:r w:rsidR="00F23C04">
        <w:t>…</w:t>
      </w:r>
      <w:r w:rsidR="00F23C04" w:rsidRPr="00F23C04">
        <w:t>\ShellPkg\Application</w:t>
      </w:r>
      <w:r w:rsidR="00E86A31">
        <w:rPr>
          <w:rFonts w:hint="eastAsia"/>
        </w:rPr>
        <w:t xml:space="preserve">\ </w:t>
      </w:r>
      <w:r w:rsidR="00E86A31">
        <w:rPr>
          <w:rFonts w:hint="eastAsia"/>
        </w:rPr>
        <w:t>目录</w:t>
      </w:r>
      <w:r w:rsidR="00E86A31">
        <w:t>下</w:t>
      </w:r>
      <w:r w:rsidR="00F17E07">
        <w:rPr>
          <w:rFonts w:hint="eastAsia"/>
        </w:rPr>
        <w:t>，</w:t>
      </w:r>
      <w:r w:rsidR="00F17E07">
        <w:t>解压，</w:t>
      </w:r>
      <w:r w:rsidR="00F17E07">
        <w:rPr>
          <w:rFonts w:hint="eastAsia"/>
        </w:rPr>
        <w:t>执行</w:t>
      </w:r>
      <w:r w:rsidR="00F17E07">
        <w:t>：</w:t>
      </w:r>
    </w:p>
    <w:p w14:paraId="0070784F" w14:textId="28EBBD0F" w:rsidR="00531B5F" w:rsidRDefault="00531B5F" w:rsidP="0071251A">
      <w:pPr>
        <w:pStyle w:val="af5"/>
      </w:pPr>
      <w:r>
        <w:rPr>
          <w:rFonts w:hint="eastAsia"/>
        </w:rPr>
        <w:t>&gt;</w:t>
      </w:r>
      <w:r w:rsidRPr="00531B5F">
        <w:t>edksetup.bat</w:t>
      </w:r>
    </w:p>
    <w:p w14:paraId="76C0C2BC" w14:textId="2BCA6512" w:rsidR="00C25885" w:rsidRPr="00C25885" w:rsidRDefault="00C25885" w:rsidP="0071251A">
      <w:pPr>
        <w:pStyle w:val="af5"/>
      </w:pPr>
      <w:r>
        <w:rPr>
          <w:rFonts w:hint="eastAsia"/>
        </w:rPr>
        <w:t>&gt;cd /</w:t>
      </w:r>
      <w:r>
        <w:t>ShellPkg/Application</w:t>
      </w:r>
      <w:r>
        <w:rPr>
          <w:rFonts w:hint="eastAsia"/>
        </w:rPr>
        <w:t>/</w:t>
      </w:r>
      <w:r w:rsidRPr="00C25885">
        <w:t>ShellTestKit</w:t>
      </w:r>
    </w:p>
    <w:p w14:paraId="71174A58" w14:textId="69D02473" w:rsidR="0071251A" w:rsidRDefault="00F17E07" w:rsidP="004D6A54">
      <w:pPr>
        <w:pStyle w:val="af5"/>
      </w:pPr>
      <w:r>
        <w:rPr>
          <w:rFonts w:hint="eastAsia"/>
        </w:rPr>
        <w:t>&gt;</w:t>
      </w:r>
      <w:r w:rsidRPr="00F17E07">
        <w:t>compile-debug.bat</w:t>
      </w:r>
      <w:r w:rsidR="00531B5F">
        <w:t xml:space="preserve"> </w:t>
      </w:r>
      <w:r>
        <w:t xml:space="preserve"> </w:t>
      </w:r>
      <w:r w:rsidR="00531B5F" w:rsidRPr="00531B5F">
        <w:t>ShellPkg.dsc</w:t>
      </w:r>
    </w:p>
    <w:p w14:paraId="68DA672B" w14:textId="31F3B24A" w:rsidR="00074DEF" w:rsidRPr="00EC60CF" w:rsidRDefault="0071251A" w:rsidP="0071251A">
      <w:pPr>
        <w:rPr>
          <w:i/>
          <w:sz w:val="16"/>
        </w:rPr>
      </w:pPr>
      <w:r w:rsidRPr="00EC60CF">
        <w:rPr>
          <w:rFonts w:hint="eastAsia"/>
          <w:i/>
          <w:sz w:val="16"/>
        </w:rPr>
        <w:t>Note:</w:t>
      </w:r>
      <w:r w:rsidRPr="00EC60CF">
        <w:rPr>
          <w:rFonts w:hint="eastAsia"/>
          <w:i/>
          <w:sz w:val="16"/>
        </w:rPr>
        <w:t>若使用</w:t>
      </w:r>
      <w:r w:rsidRPr="00EC60CF">
        <w:rPr>
          <w:i/>
          <w:sz w:val="16"/>
        </w:rPr>
        <w:t>不同路径或者</w:t>
      </w:r>
      <w:r w:rsidRPr="00EC60CF">
        <w:rPr>
          <w:rFonts w:hint="eastAsia"/>
          <w:i/>
          <w:sz w:val="16"/>
        </w:rPr>
        <w:t>目录</w:t>
      </w:r>
      <w:r w:rsidRPr="00EC60CF">
        <w:rPr>
          <w:i/>
          <w:sz w:val="16"/>
        </w:rPr>
        <w:t>名，</w:t>
      </w:r>
      <w:r w:rsidRPr="00EC60CF">
        <w:rPr>
          <w:rFonts w:hint="eastAsia"/>
          <w:i/>
          <w:sz w:val="16"/>
        </w:rPr>
        <w:t>需要</w:t>
      </w:r>
      <w:r w:rsidRPr="00EC60CF">
        <w:rPr>
          <w:i/>
          <w:sz w:val="16"/>
        </w:rPr>
        <w:t>修改</w:t>
      </w:r>
      <w:r w:rsidRPr="00EC60CF">
        <w:rPr>
          <w:rFonts w:hint="eastAsia"/>
          <w:i/>
          <w:sz w:val="16"/>
        </w:rPr>
        <w:t>:</w:t>
      </w:r>
      <w:r w:rsidRPr="00EC60CF">
        <w:rPr>
          <w:i/>
          <w:sz w:val="16"/>
        </w:rPr>
        <w:tab/>
      </w:r>
      <w:r w:rsidRPr="00EC60CF">
        <w:rPr>
          <w:rFonts w:hint="eastAsia"/>
          <w:i/>
          <w:sz w:val="16"/>
        </w:rPr>
        <w:t>ShellPkg.dsc</w:t>
      </w:r>
      <w:r w:rsidRPr="00EC60CF">
        <w:rPr>
          <w:rFonts w:hint="eastAsia"/>
          <w:i/>
          <w:sz w:val="16"/>
        </w:rPr>
        <w:t>中</w:t>
      </w:r>
      <w:r w:rsidRPr="00EC60CF">
        <w:rPr>
          <w:i/>
          <w:sz w:val="16"/>
        </w:rPr>
        <w:t>的</w:t>
      </w:r>
      <w:r w:rsidRPr="00EC60CF">
        <w:rPr>
          <w:i/>
          <w:sz w:val="16"/>
        </w:rPr>
        <w:t>ShellPkg/Application/ShellTestKit/ShellTestKit.inf</w:t>
      </w:r>
    </w:p>
    <w:p w14:paraId="3D186CE1" w14:textId="6D15C389" w:rsidR="00074DEF" w:rsidRDefault="00074DEF"/>
    <w:p w14:paraId="40D91D55" w14:textId="205BA9EC" w:rsidR="001240A6" w:rsidRDefault="0064435F" w:rsidP="001240A6">
      <w:pPr>
        <w:pStyle w:val="1"/>
      </w:pPr>
      <w:r>
        <w:rPr>
          <w:rFonts w:hint="eastAsia"/>
        </w:rPr>
        <w:t>可用</w:t>
      </w:r>
      <w:r w:rsidR="000618D8">
        <w:rPr>
          <w:rFonts w:hint="eastAsia"/>
        </w:rPr>
        <w:t>库</w:t>
      </w:r>
    </w:p>
    <w:p w14:paraId="2C677D42" w14:textId="5C1C216F" w:rsidR="001240A6" w:rsidRPr="001240A6" w:rsidRDefault="001240A6" w:rsidP="001240A6">
      <w:r>
        <w:rPr>
          <w:rFonts w:hint="eastAsia"/>
        </w:rPr>
        <w:t>公用</w:t>
      </w:r>
      <w:r>
        <w:t>库函数内容可能会随时间</w:t>
      </w:r>
      <w:r>
        <w:rPr>
          <w:rFonts w:hint="eastAsia"/>
        </w:rPr>
        <w:t>而</w:t>
      </w:r>
      <w:r>
        <w:t>逐渐增加，</w:t>
      </w:r>
      <w:r>
        <w:rPr>
          <w:rFonts w:hint="eastAsia"/>
        </w:rPr>
        <w:t>以下内容日期</w:t>
      </w:r>
      <w:r>
        <w:t>：</w:t>
      </w:r>
      <w:r>
        <w:rPr>
          <w:rFonts w:hint="eastAsia"/>
        </w:rPr>
        <w:t xml:space="preserve"> 20180426</w:t>
      </w:r>
    </w:p>
    <w:p w14:paraId="18D7B92A" w14:textId="77777777" w:rsidR="001240A6" w:rsidRPr="001240A6" w:rsidRDefault="001240A6" w:rsidP="001240A6"/>
    <w:p w14:paraId="513C8A1E" w14:textId="77777777" w:rsidR="00DE7C11" w:rsidRDefault="00DE7C11" w:rsidP="00DE7C11">
      <w:r>
        <w:t>Compile-debug.bat</w:t>
      </w:r>
      <w:r>
        <w:tab/>
        <w:t>47</w:t>
      </w:r>
      <w:r>
        <w:tab/>
        <w:t>2017/8/27</w:t>
      </w:r>
    </w:p>
    <w:p w14:paraId="1A8B8E99" w14:textId="77777777" w:rsidR="00DE7C11" w:rsidRDefault="00DE7C11" w:rsidP="00DE7C11">
      <w:r>
        <w:t>Compile-release.bat</w:t>
      </w:r>
      <w:r>
        <w:tab/>
        <w:t>47</w:t>
      </w:r>
      <w:r>
        <w:tab/>
        <w:t>2017/8/27</w:t>
      </w:r>
    </w:p>
    <w:p w14:paraId="76EA340F" w14:textId="77777777" w:rsidR="00DE7C11" w:rsidRDefault="00DE7C11" w:rsidP="00DE7C11">
      <w:r>
        <w:t>Configure.h</w:t>
      </w:r>
      <w:r>
        <w:tab/>
        <w:t>880</w:t>
      </w:r>
      <w:r>
        <w:tab/>
        <w:t>2018/4/26</w:t>
      </w:r>
    </w:p>
    <w:p w14:paraId="11DC114C" w14:textId="77777777" w:rsidR="00DE7C11" w:rsidRDefault="00DE7C11" w:rsidP="00DE7C11">
      <w:r>
        <w:t>ShellPkg.dec</w:t>
      </w:r>
      <w:r>
        <w:tab/>
        <w:t>6928</w:t>
      </w:r>
      <w:r>
        <w:tab/>
        <w:t>2017/7/12</w:t>
      </w:r>
    </w:p>
    <w:p w14:paraId="42904F2D" w14:textId="77777777" w:rsidR="00DE7C11" w:rsidRDefault="00DE7C11" w:rsidP="00DE7C11">
      <w:r>
        <w:t>ShellPkg.dsc</w:t>
      </w:r>
      <w:r>
        <w:tab/>
        <w:t>5964</w:t>
      </w:r>
      <w:r>
        <w:tab/>
        <w:t>2017/8/27</w:t>
      </w:r>
    </w:p>
    <w:p w14:paraId="353A3E86" w14:textId="77777777" w:rsidR="00DE7C11" w:rsidRDefault="00DE7C11" w:rsidP="00DE7C11">
      <w:r w:rsidRPr="00785E5E">
        <w:rPr>
          <w:highlight w:val="green"/>
        </w:rPr>
        <w:t>ShellTestKit.c</w:t>
      </w:r>
      <w:r>
        <w:tab/>
        <w:t>4467</w:t>
      </w:r>
      <w:r>
        <w:tab/>
        <w:t>2018/4/26</w:t>
      </w:r>
    </w:p>
    <w:p w14:paraId="167D77F8" w14:textId="77777777" w:rsidR="00DE7C11" w:rsidRDefault="00DE7C11" w:rsidP="00DE7C11">
      <w:r>
        <w:t>ShellTestKit.inf</w:t>
      </w:r>
      <w:r>
        <w:tab/>
        <w:t>1448</w:t>
      </w:r>
      <w:r>
        <w:tab/>
        <w:t>2018/4/25</w:t>
      </w:r>
    </w:p>
    <w:p w14:paraId="26FDD387" w14:textId="4CA2FDFE" w:rsidR="00DE7C11" w:rsidRDefault="00DE7C11" w:rsidP="00785E5E">
      <w:r>
        <w:t>Top.h</w:t>
      </w:r>
      <w:r>
        <w:tab/>
        <w:t>1455</w:t>
      </w:r>
      <w:r>
        <w:tab/>
        <w:t>2018/4/25</w:t>
      </w:r>
    </w:p>
    <w:p w14:paraId="72A8A567" w14:textId="77777777" w:rsidR="00DE7C11" w:rsidRDefault="00DE7C11" w:rsidP="00DE7C11">
      <w:r>
        <w:t>ZXEyeMonitor.c</w:t>
      </w:r>
      <w:r>
        <w:tab/>
        <w:t>16205</w:t>
      </w:r>
      <w:r>
        <w:tab/>
        <w:t>2018/4/26</w:t>
      </w:r>
    </w:p>
    <w:p w14:paraId="4ADE4592" w14:textId="77777777" w:rsidR="00DE7C11" w:rsidRDefault="00DE7C11" w:rsidP="00DE7C11">
      <w:r>
        <w:t>ZXEyeMonitor.h</w:t>
      </w:r>
      <w:r>
        <w:tab/>
        <w:t>1123268</w:t>
      </w:r>
      <w:r>
        <w:tab/>
        <w:t>2017/6/13</w:t>
      </w:r>
    </w:p>
    <w:p w14:paraId="4C1FD445" w14:textId="3DB9D65E" w:rsidR="00DE7C11" w:rsidRPr="00BB4C95" w:rsidRDefault="00DE7C11" w:rsidP="00DE7C11">
      <w:pPr>
        <w:rPr>
          <w:color w:val="FF0000"/>
        </w:rPr>
      </w:pPr>
      <w:r w:rsidRPr="00BB4C95">
        <w:rPr>
          <w:color w:val="FF0000"/>
          <w:highlight w:val="yellow"/>
        </w:rPr>
        <w:t>ZXLibFile.c</w:t>
      </w:r>
      <w:r w:rsidRPr="00BB4C95">
        <w:rPr>
          <w:color w:val="FF0000"/>
        </w:rPr>
        <w:tab/>
        <w:t>19599</w:t>
      </w:r>
      <w:r w:rsidRPr="00BB4C95">
        <w:rPr>
          <w:color w:val="FF0000"/>
        </w:rPr>
        <w:tab/>
        <w:t>2018/4/23</w:t>
      </w:r>
      <w:r w:rsidR="008D04F3">
        <w:rPr>
          <w:color w:val="FF0000"/>
        </w:rPr>
        <w:t xml:space="preserve">  //</w:t>
      </w:r>
      <w:r w:rsidR="008D04F3">
        <w:rPr>
          <w:rFonts w:hint="eastAsia"/>
          <w:color w:val="FF0000"/>
        </w:rPr>
        <w:t>文件</w:t>
      </w:r>
      <w:r w:rsidR="00316A0A">
        <w:rPr>
          <w:rFonts w:hint="eastAsia"/>
          <w:color w:val="FF0000"/>
        </w:rPr>
        <w:t>访问</w:t>
      </w:r>
      <w:r w:rsidR="00316A0A">
        <w:rPr>
          <w:color w:val="FF0000"/>
        </w:rPr>
        <w:t>操作</w:t>
      </w:r>
      <w:r w:rsidR="00D84190">
        <w:rPr>
          <w:rFonts w:hint="eastAsia"/>
          <w:color w:val="FF0000"/>
        </w:rPr>
        <w:t xml:space="preserve"> </w:t>
      </w:r>
      <w:r w:rsidR="00D84190">
        <w:rPr>
          <w:color w:val="FF0000"/>
        </w:rPr>
        <w:t>– Read part</w:t>
      </w:r>
    </w:p>
    <w:p w14:paraId="7C1F39EC" w14:textId="77777777" w:rsidR="00DE7C11" w:rsidRPr="00BB4C95" w:rsidRDefault="00DE7C11" w:rsidP="00DE7C11">
      <w:pPr>
        <w:rPr>
          <w:color w:val="FF0000"/>
        </w:rPr>
      </w:pPr>
      <w:r w:rsidRPr="00BB4C95">
        <w:rPr>
          <w:color w:val="FF0000"/>
          <w:highlight w:val="yellow"/>
        </w:rPr>
        <w:t>ZXLibFile.h</w:t>
      </w:r>
      <w:r w:rsidRPr="00BB4C95">
        <w:rPr>
          <w:color w:val="FF0000"/>
        </w:rPr>
        <w:tab/>
        <w:t>1035</w:t>
      </w:r>
      <w:r w:rsidRPr="00BB4C95">
        <w:rPr>
          <w:color w:val="FF0000"/>
        </w:rPr>
        <w:tab/>
        <w:t>2017/9/4</w:t>
      </w:r>
    </w:p>
    <w:p w14:paraId="54FE114A" w14:textId="35521E20" w:rsidR="00DE7C11" w:rsidRPr="00BB4C95" w:rsidRDefault="00DE7C11" w:rsidP="00DE7C11">
      <w:pPr>
        <w:rPr>
          <w:color w:val="FF0000"/>
        </w:rPr>
      </w:pPr>
      <w:r w:rsidRPr="00BB4C95">
        <w:rPr>
          <w:color w:val="FF0000"/>
          <w:highlight w:val="lightGray"/>
        </w:rPr>
        <w:t>ZXLibFile2.c</w:t>
      </w:r>
      <w:r w:rsidRPr="00BB4C95">
        <w:rPr>
          <w:color w:val="FF0000"/>
        </w:rPr>
        <w:tab/>
        <w:t>51</w:t>
      </w:r>
      <w:r w:rsidRPr="00BB4C95">
        <w:rPr>
          <w:color w:val="FF0000"/>
        </w:rPr>
        <w:tab/>
        <w:t>2017/9/4</w:t>
      </w:r>
      <w:r w:rsidR="00316A0A">
        <w:rPr>
          <w:color w:val="FF0000"/>
        </w:rPr>
        <w:t xml:space="preserve">   </w:t>
      </w:r>
    </w:p>
    <w:p w14:paraId="31EA15C8" w14:textId="77777777" w:rsidR="00DE7C11" w:rsidRPr="00BB4C95" w:rsidRDefault="00DE7C11" w:rsidP="00DE7C11">
      <w:pPr>
        <w:rPr>
          <w:color w:val="FF0000"/>
        </w:rPr>
      </w:pPr>
      <w:r w:rsidRPr="00BB4C95">
        <w:rPr>
          <w:color w:val="FF0000"/>
          <w:highlight w:val="lightGray"/>
        </w:rPr>
        <w:t>ZXLibFile2.h</w:t>
      </w:r>
      <w:r w:rsidRPr="00BB4C95">
        <w:rPr>
          <w:color w:val="FF0000"/>
        </w:rPr>
        <w:tab/>
        <w:t>72</w:t>
      </w:r>
      <w:r w:rsidRPr="00BB4C95">
        <w:rPr>
          <w:color w:val="FF0000"/>
        </w:rPr>
        <w:tab/>
        <w:t>2017/9/4</w:t>
      </w:r>
    </w:p>
    <w:p w14:paraId="7C526196" w14:textId="5D8D8C36" w:rsidR="00DE7C11" w:rsidRPr="00BB4C95" w:rsidRDefault="00DE7C11" w:rsidP="00DE7C11">
      <w:pPr>
        <w:rPr>
          <w:color w:val="FF0000"/>
        </w:rPr>
      </w:pPr>
      <w:r w:rsidRPr="00BB4C95">
        <w:rPr>
          <w:color w:val="FF0000"/>
          <w:highlight w:val="yellow"/>
        </w:rPr>
        <w:t>ZXLibRW.c</w:t>
      </w:r>
      <w:r w:rsidRPr="00BB4C95">
        <w:rPr>
          <w:color w:val="FF0000"/>
        </w:rPr>
        <w:tab/>
        <w:t>8957</w:t>
      </w:r>
      <w:r w:rsidRPr="00BB4C95">
        <w:rPr>
          <w:color w:val="FF0000"/>
        </w:rPr>
        <w:tab/>
        <w:t>2018/4/26</w:t>
      </w:r>
      <w:r w:rsidR="00C00609">
        <w:rPr>
          <w:color w:val="FF0000"/>
        </w:rPr>
        <w:t xml:space="preserve">  </w:t>
      </w:r>
      <w:r w:rsidR="00E45E50">
        <w:rPr>
          <w:rFonts w:hint="eastAsia"/>
          <w:color w:val="FF0000"/>
        </w:rPr>
        <w:t>//</w:t>
      </w:r>
      <w:r w:rsidR="00E45E50">
        <w:rPr>
          <w:rFonts w:hint="eastAsia"/>
          <w:color w:val="FF0000"/>
        </w:rPr>
        <w:t>完全</w:t>
      </w:r>
      <w:r w:rsidR="00E45E50">
        <w:rPr>
          <w:color w:val="FF0000"/>
        </w:rPr>
        <w:t>移植</w:t>
      </w:r>
      <w:r w:rsidR="00E45E50">
        <w:rPr>
          <w:color w:val="FF0000"/>
        </w:rPr>
        <w:t xml:space="preserve">ZX BIOS </w:t>
      </w:r>
      <w:r w:rsidR="00E45E50">
        <w:rPr>
          <w:rFonts w:hint="eastAsia"/>
          <w:color w:val="FF0000"/>
        </w:rPr>
        <w:t>中</w:t>
      </w:r>
      <w:r w:rsidR="00E45E50">
        <w:rPr>
          <w:color w:val="FF0000"/>
        </w:rPr>
        <w:t>ASIA</w:t>
      </w:r>
      <w:r w:rsidR="00E45E50">
        <w:rPr>
          <w:color w:val="FF0000"/>
        </w:rPr>
        <w:t>的</w:t>
      </w:r>
      <w:r w:rsidR="00E45E50">
        <w:rPr>
          <w:rFonts w:hint="eastAsia"/>
          <w:color w:val="FF0000"/>
        </w:rPr>
        <w:t>interface</w:t>
      </w:r>
    </w:p>
    <w:p w14:paraId="7F769FB7" w14:textId="77777777" w:rsidR="00DE7C11" w:rsidRPr="00BB4C95" w:rsidRDefault="00DE7C11" w:rsidP="00DE7C11">
      <w:pPr>
        <w:rPr>
          <w:color w:val="FF0000"/>
        </w:rPr>
      </w:pPr>
      <w:r w:rsidRPr="00BB4C95">
        <w:rPr>
          <w:color w:val="FF0000"/>
          <w:highlight w:val="yellow"/>
        </w:rPr>
        <w:t>ZXLibRW.h</w:t>
      </w:r>
      <w:r w:rsidRPr="00BB4C95">
        <w:rPr>
          <w:color w:val="FF0000"/>
        </w:rPr>
        <w:tab/>
        <w:t>2286</w:t>
      </w:r>
      <w:r w:rsidRPr="00BB4C95">
        <w:rPr>
          <w:color w:val="FF0000"/>
        </w:rPr>
        <w:tab/>
        <w:t>2018/4/26</w:t>
      </w:r>
    </w:p>
    <w:p w14:paraId="04DA22CD" w14:textId="5A7DC17F" w:rsidR="00DE7C11" w:rsidRPr="00BB4C95" w:rsidRDefault="00DE7C11" w:rsidP="00DE7C11">
      <w:pPr>
        <w:rPr>
          <w:color w:val="FF0000"/>
        </w:rPr>
      </w:pPr>
      <w:r w:rsidRPr="00BB4C95">
        <w:rPr>
          <w:color w:val="FF0000"/>
          <w:highlight w:val="yellow"/>
        </w:rPr>
        <w:t>ZXLibString.c</w:t>
      </w:r>
      <w:r w:rsidRPr="00BB4C95">
        <w:rPr>
          <w:color w:val="FF0000"/>
        </w:rPr>
        <w:tab/>
        <w:t>12158</w:t>
      </w:r>
      <w:r w:rsidRPr="00BB4C95">
        <w:rPr>
          <w:color w:val="FF0000"/>
        </w:rPr>
        <w:tab/>
        <w:t>2017/7/2</w:t>
      </w:r>
      <w:r w:rsidR="000F3767">
        <w:rPr>
          <w:color w:val="FF0000"/>
        </w:rPr>
        <w:t xml:space="preserve">  //</w:t>
      </w:r>
      <w:r w:rsidR="000F3767">
        <w:rPr>
          <w:rFonts w:hint="eastAsia"/>
          <w:color w:val="FF0000"/>
        </w:rPr>
        <w:t>字符串特殊</w:t>
      </w:r>
      <w:r w:rsidR="000F3767">
        <w:rPr>
          <w:color w:val="FF0000"/>
        </w:rPr>
        <w:t>处理库函数</w:t>
      </w:r>
    </w:p>
    <w:p w14:paraId="3F75B491" w14:textId="77777777" w:rsidR="00DE7C11" w:rsidRPr="00BB4C95" w:rsidRDefault="00DE7C11" w:rsidP="00DE7C11">
      <w:pPr>
        <w:rPr>
          <w:color w:val="FF0000"/>
        </w:rPr>
      </w:pPr>
      <w:r w:rsidRPr="00BB4C95">
        <w:rPr>
          <w:color w:val="FF0000"/>
          <w:highlight w:val="yellow"/>
        </w:rPr>
        <w:t>ZXLibString.h</w:t>
      </w:r>
      <w:r w:rsidRPr="00BB4C95">
        <w:rPr>
          <w:color w:val="FF0000"/>
        </w:rPr>
        <w:tab/>
        <w:t>1156</w:t>
      </w:r>
      <w:r w:rsidRPr="00BB4C95">
        <w:rPr>
          <w:color w:val="FF0000"/>
        </w:rPr>
        <w:tab/>
        <w:t>2017/7/2</w:t>
      </w:r>
    </w:p>
    <w:p w14:paraId="219CEAF4" w14:textId="71CED07D" w:rsidR="00DE7C11" w:rsidRPr="00BB4C95" w:rsidRDefault="00DE7C11" w:rsidP="00DE7C11">
      <w:pPr>
        <w:rPr>
          <w:color w:val="FF0000"/>
        </w:rPr>
      </w:pPr>
      <w:r w:rsidRPr="00BB4C95">
        <w:rPr>
          <w:color w:val="FF0000"/>
          <w:highlight w:val="yellow"/>
        </w:rPr>
        <w:t>ZXPciExpress.c</w:t>
      </w:r>
      <w:r w:rsidRPr="00BB4C95">
        <w:rPr>
          <w:color w:val="FF0000"/>
        </w:rPr>
        <w:tab/>
        <w:t>5030</w:t>
      </w:r>
      <w:r w:rsidRPr="00BB4C95">
        <w:rPr>
          <w:color w:val="FF0000"/>
        </w:rPr>
        <w:tab/>
        <w:t>2018/4/26</w:t>
      </w:r>
      <w:r w:rsidR="00721786">
        <w:rPr>
          <w:color w:val="FF0000"/>
        </w:rPr>
        <w:t xml:space="preserve">  //PCI</w:t>
      </w:r>
      <w:r w:rsidR="00721786">
        <w:rPr>
          <w:rFonts w:hint="eastAsia"/>
          <w:color w:val="FF0000"/>
        </w:rPr>
        <w:t>/</w:t>
      </w:r>
      <w:r w:rsidR="00721786">
        <w:rPr>
          <w:color w:val="FF0000"/>
        </w:rPr>
        <w:t xml:space="preserve">PCIE </w:t>
      </w:r>
      <w:r w:rsidR="00721786">
        <w:rPr>
          <w:rFonts w:hint="eastAsia"/>
          <w:color w:val="FF0000"/>
        </w:rPr>
        <w:t>方便</w:t>
      </w:r>
      <w:r w:rsidR="00721786">
        <w:rPr>
          <w:color w:val="FF0000"/>
        </w:rPr>
        <w:t>使用的库函数</w:t>
      </w:r>
    </w:p>
    <w:p w14:paraId="1BEE6909" w14:textId="77777777" w:rsidR="00DE7C11" w:rsidRPr="00BB4C95" w:rsidRDefault="00DE7C11" w:rsidP="00DE7C11">
      <w:pPr>
        <w:rPr>
          <w:color w:val="FF0000"/>
        </w:rPr>
      </w:pPr>
      <w:r w:rsidRPr="00BB4C95">
        <w:rPr>
          <w:color w:val="FF0000"/>
          <w:highlight w:val="yellow"/>
        </w:rPr>
        <w:t>ZXPciExpress.h</w:t>
      </w:r>
      <w:r w:rsidRPr="00BB4C95">
        <w:rPr>
          <w:color w:val="FF0000"/>
        </w:rPr>
        <w:tab/>
        <w:t>1298</w:t>
      </w:r>
      <w:r w:rsidRPr="00BB4C95">
        <w:rPr>
          <w:color w:val="FF0000"/>
        </w:rPr>
        <w:tab/>
        <w:t>2018/4/26</w:t>
      </w:r>
    </w:p>
    <w:p w14:paraId="2440424E" w14:textId="77777777" w:rsidR="00DE7C11" w:rsidRDefault="00DE7C11" w:rsidP="00DE7C11">
      <w:r>
        <w:t>ZXPeMcu.c</w:t>
      </w:r>
      <w:r>
        <w:tab/>
        <w:t>628</w:t>
      </w:r>
      <w:r>
        <w:tab/>
        <w:t>2017/6/13</w:t>
      </w:r>
    </w:p>
    <w:p w14:paraId="46BAECBC" w14:textId="503C817A" w:rsidR="0064435F" w:rsidRDefault="00DE7C11" w:rsidP="00DE7C11">
      <w:r>
        <w:t>ZXPeMcu.h</w:t>
      </w:r>
      <w:r>
        <w:tab/>
        <w:t>941</w:t>
      </w:r>
      <w:r>
        <w:tab/>
        <w:t>2018/4/26</w:t>
      </w:r>
    </w:p>
    <w:p w14:paraId="2E754BDC" w14:textId="5481DACE" w:rsidR="00D0007B" w:rsidRDefault="00D0007B"/>
    <w:p w14:paraId="14B3EEE0" w14:textId="1C327B27" w:rsidR="00BB4C95" w:rsidRDefault="00BB4C95">
      <w:r>
        <w:rPr>
          <w:rFonts w:hint="eastAsia"/>
        </w:rPr>
        <w:t>上述</w:t>
      </w:r>
      <w:r w:rsidR="008D04F3">
        <w:t>红色字体部分是</w:t>
      </w:r>
      <w:r w:rsidR="008D04F3">
        <w:rPr>
          <w:rFonts w:hint="eastAsia"/>
        </w:rPr>
        <w:t>当前</w:t>
      </w:r>
      <w:r w:rsidR="003B3725">
        <w:t>存在的一些</w:t>
      </w:r>
      <w:r w:rsidR="003B3725">
        <w:rPr>
          <w:rFonts w:hint="eastAsia"/>
        </w:rPr>
        <w:t>公用</w:t>
      </w:r>
      <w:r w:rsidR="003B3725">
        <w:t>库文件</w:t>
      </w:r>
      <w:r w:rsidR="00153134">
        <w:rPr>
          <w:rFonts w:hint="eastAsia"/>
        </w:rPr>
        <w:t>.</w:t>
      </w:r>
      <w:r w:rsidR="001E0764">
        <w:rPr>
          <w:rFonts w:hint="eastAsia"/>
        </w:rPr>
        <w:t>以下为详述</w:t>
      </w:r>
      <w:r w:rsidR="008C7BFD">
        <w:rPr>
          <w:rFonts w:hint="eastAsia"/>
        </w:rPr>
        <w:t>：</w:t>
      </w:r>
    </w:p>
    <w:p w14:paraId="36BA9305" w14:textId="77777777" w:rsidR="008D04F3" w:rsidRPr="008D04F3" w:rsidRDefault="008D04F3"/>
    <w:p w14:paraId="4C88BA53" w14:textId="04A33170" w:rsidR="00D0007B" w:rsidRDefault="000E377E" w:rsidP="000E377E">
      <w:pPr>
        <w:pStyle w:val="2"/>
      </w:pPr>
      <w:r w:rsidRPr="000E377E">
        <w:t>ZXLibFile.c</w:t>
      </w:r>
    </w:p>
    <w:p w14:paraId="0545D588" w14:textId="2A183778" w:rsidR="00D0007B" w:rsidRDefault="00D0007B"/>
    <w:p w14:paraId="7E14B634" w14:textId="77777777" w:rsidR="009B3682" w:rsidRDefault="009B3682"/>
    <w:p w14:paraId="30284A08" w14:textId="77777777" w:rsidR="00C92558" w:rsidRDefault="00C92558" w:rsidP="00C92558">
      <w:pPr>
        <w:pStyle w:val="af5"/>
      </w:pPr>
      <w:r>
        <w:t>/**</w:t>
      </w:r>
    </w:p>
    <w:p w14:paraId="14ACDF9D" w14:textId="77777777" w:rsidR="00C92558" w:rsidRDefault="00C92558" w:rsidP="00C92558">
      <w:pPr>
        <w:pStyle w:val="af5"/>
      </w:pPr>
      <w:r>
        <w:tab/>
        <w:t>Read the content of specific line</w:t>
      </w:r>
    </w:p>
    <w:p w14:paraId="470B412F" w14:textId="77777777" w:rsidR="00C92558" w:rsidRDefault="00C92558" w:rsidP="00C92558">
      <w:pPr>
        <w:pStyle w:val="af5"/>
      </w:pPr>
      <w:r>
        <w:tab/>
        <w:t>@Param:</w:t>
      </w:r>
    </w:p>
    <w:p w14:paraId="15D075ED" w14:textId="77777777" w:rsidR="00C92558" w:rsidRDefault="00C92558" w:rsidP="00C92558">
      <w:pPr>
        <w:pStyle w:val="af5"/>
      </w:pPr>
      <w:r>
        <w:lastRenderedPageBreak/>
        <w:tab/>
      </w:r>
      <w:r>
        <w:tab/>
        <w:t>FileName:target filename</w:t>
      </w:r>
    </w:p>
    <w:p w14:paraId="7948D45E" w14:textId="77777777" w:rsidR="00C92558" w:rsidRDefault="00C92558" w:rsidP="00C92558">
      <w:pPr>
        <w:pStyle w:val="af5"/>
      </w:pPr>
      <w:r>
        <w:tab/>
      </w:r>
      <w:r>
        <w:tab/>
        <w:t xml:space="preserve">Line:line number </w:t>
      </w:r>
    </w:p>
    <w:p w14:paraId="7A082117" w14:textId="77777777" w:rsidR="00C92558" w:rsidRDefault="00C92558" w:rsidP="00C92558">
      <w:pPr>
        <w:pStyle w:val="af5"/>
      </w:pPr>
      <w:r>
        <w:tab/>
      </w:r>
      <w:r>
        <w:tab/>
        <w:t>Buff:the buffer to place the string we get in specific line</w:t>
      </w:r>
    </w:p>
    <w:p w14:paraId="24EA74CE" w14:textId="77777777" w:rsidR="00C92558" w:rsidRDefault="00C92558" w:rsidP="00C92558">
      <w:pPr>
        <w:pStyle w:val="af5"/>
      </w:pPr>
      <w:r>
        <w:t>**/</w:t>
      </w:r>
    </w:p>
    <w:p w14:paraId="518FC9A4" w14:textId="77777777" w:rsidR="00C92558" w:rsidRDefault="00C92558" w:rsidP="00C92558">
      <w:pPr>
        <w:pStyle w:val="af5"/>
      </w:pPr>
      <w:r>
        <w:t>UINT8</w:t>
      </w:r>
    </w:p>
    <w:p w14:paraId="35D501A9" w14:textId="14378B5F" w:rsidR="00C92558" w:rsidRDefault="00C92558" w:rsidP="00C92558">
      <w:pPr>
        <w:pStyle w:val="af5"/>
      </w:pPr>
      <w:r>
        <w:t>ReadLine(IN CHAR16 *FileName, IN UINT8 Line, IN OUT CHAR16* Buff)</w:t>
      </w:r>
    </w:p>
    <w:p w14:paraId="5B3ECB87" w14:textId="03BF3D24" w:rsidR="00C92558" w:rsidRDefault="00A02CB3">
      <w:r>
        <w:rPr>
          <w:rFonts w:hint="eastAsia"/>
        </w:rPr>
        <w:t>行为简述</w:t>
      </w:r>
      <w:r>
        <w:t>：</w:t>
      </w:r>
      <w:r w:rsidR="009B3682">
        <w:rPr>
          <w:rFonts w:hint="eastAsia"/>
        </w:rPr>
        <w:t>调用者提供</w:t>
      </w:r>
      <w:r w:rsidR="009B3682">
        <w:t>buffer</w:t>
      </w:r>
      <w:r w:rsidR="009B3682">
        <w:t>，</w:t>
      </w:r>
      <w:r w:rsidR="009B3682">
        <w:rPr>
          <w:rFonts w:hint="eastAsia"/>
        </w:rPr>
        <w:t>函数</w:t>
      </w:r>
      <w:r w:rsidR="009B3682">
        <w:t>负责将</w:t>
      </w:r>
      <w:r w:rsidR="009B3682">
        <w:rPr>
          <w:rFonts w:hint="eastAsia"/>
        </w:rPr>
        <w:t>文件</w:t>
      </w:r>
      <w:r w:rsidR="009B3682">
        <w:t>中具体某一行的</w:t>
      </w:r>
      <w:r w:rsidR="009B3682">
        <w:rPr>
          <w:rFonts w:hint="eastAsia"/>
        </w:rPr>
        <w:t>内容读取到</w:t>
      </w:r>
      <w:r w:rsidR="009B3682">
        <w:t>buffer</w:t>
      </w:r>
    </w:p>
    <w:p w14:paraId="54ECD00C" w14:textId="1BF645A3" w:rsidR="00C92558" w:rsidRDefault="00C92558"/>
    <w:p w14:paraId="51DA398F" w14:textId="3BDEF765" w:rsidR="00C92558" w:rsidRDefault="00C92558"/>
    <w:p w14:paraId="7F722EA4" w14:textId="77777777" w:rsidR="00EA1DD2" w:rsidRDefault="00EA1DD2" w:rsidP="00EA1DD2">
      <w:pPr>
        <w:pStyle w:val="af5"/>
      </w:pPr>
      <w:r>
        <w:t>/**</w:t>
      </w:r>
    </w:p>
    <w:p w14:paraId="5A74491B" w14:textId="77777777" w:rsidR="00EA1DD2" w:rsidRDefault="00EA1DD2" w:rsidP="00EA1DD2">
      <w:pPr>
        <w:pStyle w:val="af5"/>
      </w:pPr>
      <w:r>
        <w:tab/>
        <w:t>@Param:</w:t>
      </w:r>
    </w:p>
    <w:p w14:paraId="3A2570A4" w14:textId="77777777" w:rsidR="00EA1DD2" w:rsidRDefault="00EA1DD2" w:rsidP="00EA1DD2">
      <w:pPr>
        <w:pStyle w:val="af5"/>
      </w:pPr>
      <w:r>
        <w:tab/>
      </w:r>
      <w:r>
        <w:tab/>
        <w:t>FileName: the filename of target file</w:t>
      </w:r>
    </w:p>
    <w:p w14:paraId="495F29A1" w14:textId="77777777" w:rsidR="00EA1DD2" w:rsidRDefault="00EA1DD2" w:rsidP="00EA1DD2">
      <w:pPr>
        <w:pStyle w:val="af5"/>
      </w:pPr>
      <w:r>
        <w:tab/>
        <w:t>@Return:</w:t>
      </w:r>
    </w:p>
    <w:p w14:paraId="62CCEE76" w14:textId="77777777" w:rsidR="00EA1DD2" w:rsidRDefault="00EA1DD2" w:rsidP="00EA1DD2">
      <w:pPr>
        <w:pStyle w:val="af5"/>
      </w:pPr>
      <w:r>
        <w:tab/>
      </w:r>
      <w:r>
        <w:tab/>
        <w:t>count of line in this file(From 0 to N-1)</w:t>
      </w:r>
    </w:p>
    <w:p w14:paraId="6AE51110" w14:textId="77777777" w:rsidR="00EA1DD2" w:rsidRDefault="00EA1DD2" w:rsidP="00EA1DD2">
      <w:pPr>
        <w:pStyle w:val="af5"/>
      </w:pPr>
      <w:r>
        <w:tab/>
        <w:t>@Note:</w:t>
      </w:r>
    </w:p>
    <w:p w14:paraId="70CC77BD" w14:textId="77777777" w:rsidR="00EA1DD2" w:rsidRDefault="00EA1DD2" w:rsidP="00EA1DD2">
      <w:pPr>
        <w:pStyle w:val="af5"/>
      </w:pPr>
      <w:r>
        <w:tab/>
      </w:r>
      <w:r>
        <w:tab/>
        <w:t xml:space="preserve">this routine will search the first No-String line, </w:t>
      </w:r>
    </w:p>
    <w:p w14:paraId="6F1A8146" w14:textId="77777777" w:rsidR="00EA1DD2" w:rsidRDefault="00EA1DD2" w:rsidP="00EA1DD2">
      <w:pPr>
        <w:pStyle w:val="af5"/>
      </w:pPr>
      <w:r>
        <w:tab/>
      </w:r>
      <w:r>
        <w:tab/>
        <w:t xml:space="preserve">and flag it as the end line of this file,  so if there is a empty line(just a \n) </w:t>
      </w:r>
    </w:p>
    <w:p w14:paraId="66DE3EC2" w14:textId="77777777" w:rsidR="00EA1DD2" w:rsidRDefault="00EA1DD2" w:rsidP="00EA1DD2">
      <w:pPr>
        <w:pStyle w:val="af5"/>
      </w:pPr>
      <w:r>
        <w:tab/>
      </w:r>
      <w:r>
        <w:tab/>
        <w:t>following with a string line, then this string line will not be counted</w:t>
      </w:r>
    </w:p>
    <w:p w14:paraId="771A7AB4" w14:textId="77777777" w:rsidR="00EA1DD2" w:rsidRDefault="00EA1DD2" w:rsidP="00EA1DD2">
      <w:pPr>
        <w:pStyle w:val="af5"/>
      </w:pPr>
      <w:r>
        <w:tab/>
        <w:t>@Exp: the following will be calculated as 1, and this routing will return 1</w:t>
      </w:r>
    </w:p>
    <w:p w14:paraId="4DE2509D" w14:textId="77777777" w:rsidR="00EA1DD2" w:rsidRDefault="00EA1DD2" w:rsidP="00EA1DD2">
      <w:pPr>
        <w:pStyle w:val="af5"/>
      </w:pPr>
      <w:r>
        <w:tab/>
      </w:r>
      <w:r>
        <w:tab/>
        <w:t>xxx  --- 0</w:t>
      </w:r>
    </w:p>
    <w:p w14:paraId="7E3B6F5F" w14:textId="77777777" w:rsidR="00EA1DD2" w:rsidRDefault="00EA1DD2" w:rsidP="00EA1DD2">
      <w:pPr>
        <w:pStyle w:val="af5"/>
      </w:pPr>
      <w:r>
        <w:tab/>
      </w:r>
      <w:r>
        <w:tab/>
        <w:t>yyy  --- 1</w:t>
      </w:r>
    </w:p>
    <w:p w14:paraId="492C95A2" w14:textId="77777777" w:rsidR="00EA1DD2" w:rsidRDefault="00EA1DD2" w:rsidP="00EA1DD2">
      <w:pPr>
        <w:pStyle w:val="af5"/>
      </w:pPr>
    </w:p>
    <w:p w14:paraId="4E754716" w14:textId="77777777" w:rsidR="00EA1DD2" w:rsidRDefault="00EA1DD2" w:rsidP="00EA1DD2">
      <w:pPr>
        <w:pStyle w:val="af5"/>
      </w:pPr>
      <w:r>
        <w:tab/>
      </w:r>
      <w:r>
        <w:tab/>
        <w:t xml:space="preserve">zzz  </w:t>
      </w:r>
    </w:p>
    <w:p w14:paraId="0434EBAA" w14:textId="77777777" w:rsidR="00EA1DD2" w:rsidRDefault="00EA1DD2" w:rsidP="00EA1DD2">
      <w:pPr>
        <w:pStyle w:val="af5"/>
      </w:pPr>
      <w:r>
        <w:t>**/</w:t>
      </w:r>
    </w:p>
    <w:p w14:paraId="7D4195F9" w14:textId="77777777" w:rsidR="00EA1DD2" w:rsidRDefault="00EA1DD2" w:rsidP="00EA1DD2">
      <w:pPr>
        <w:pStyle w:val="af5"/>
      </w:pPr>
      <w:r>
        <w:t xml:space="preserve">UINT8 </w:t>
      </w:r>
    </w:p>
    <w:p w14:paraId="73C5AC5D" w14:textId="58235AA8" w:rsidR="00C92558" w:rsidRPr="00E22D1C" w:rsidRDefault="00EA1DD2" w:rsidP="00EA1DD2">
      <w:pPr>
        <w:pStyle w:val="af5"/>
      </w:pPr>
      <w:r>
        <w:t>GetTotalLine(CHAR16 *FileName)</w:t>
      </w:r>
    </w:p>
    <w:p w14:paraId="1C0D6D06" w14:textId="5E66AD52" w:rsidR="00C92558" w:rsidRDefault="00F704CA">
      <w:r>
        <w:rPr>
          <w:rFonts w:hint="eastAsia"/>
        </w:rPr>
        <w:t>行为</w:t>
      </w:r>
      <w:r>
        <w:t>简述：获取指定文件的总行数</w:t>
      </w:r>
    </w:p>
    <w:p w14:paraId="393FF824" w14:textId="661F593D" w:rsidR="00C92558" w:rsidRDefault="00C92558"/>
    <w:p w14:paraId="01181888" w14:textId="77777777" w:rsidR="00992393" w:rsidRDefault="00992393" w:rsidP="00992393">
      <w:pPr>
        <w:pStyle w:val="af5"/>
      </w:pPr>
      <w:r>
        <w:t>/**</w:t>
      </w:r>
    </w:p>
    <w:p w14:paraId="1471C1CC" w14:textId="77777777" w:rsidR="00992393" w:rsidRDefault="00992393" w:rsidP="00992393">
      <w:pPr>
        <w:pStyle w:val="af5"/>
      </w:pPr>
      <w:r>
        <w:t>this is a parser to get the text in the specfic Colume from the input string</w:t>
      </w:r>
    </w:p>
    <w:p w14:paraId="6B245EEA" w14:textId="77777777" w:rsidR="00992393" w:rsidRDefault="00992393" w:rsidP="00992393">
      <w:pPr>
        <w:pStyle w:val="af5"/>
      </w:pPr>
      <w:r>
        <w:tab/>
        <w:t>@param:</w:t>
      </w:r>
    </w:p>
    <w:p w14:paraId="6D5A1800" w14:textId="77777777" w:rsidR="00992393" w:rsidRDefault="00992393" w:rsidP="00992393">
      <w:pPr>
        <w:pStyle w:val="af5"/>
      </w:pPr>
      <w:r>
        <w:tab/>
      </w:r>
      <w:r>
        <w:tab/>
        <w:t>input: input string, to be parsed</w:t>
      </w:r>
    </w:p>
    <w:p w14:paraId="3457AA44" w14:textId="77777777" w:rsidR="00992393" w:rsidRDefault="00992393" w:rsidP="00992393">
      <w:pPr>
        <w:pStyle w:val="af5"/>
      </w:pPr>
      <w:r>
        <w:tab/>
      </w:r>
      <w:r>
        <w:tab/>
        <w:t>output: the buffer to put the text you wanted</w:t>
      </w:r>
    </w:p>
    <w:p w14:paraId="222BCCB2" w14:textId="77777777" w:rsidR="00992393" w:rsidRDefault="00992393" w:rsidP="00992393">
      <w:pPr>
        <w:pStyle w:val="af5"/>
      </w:pPr>
      <w:r>
        <w:tab/>
      </w:r>
      <w:r>
        <w:tab/>
        <w:t>Column: specific column number (from 1 to N)</w:t>
      </w:r>
    </w:p>
    <w:p w14:paraId="055881EA" w14:textId="77777777" w:rsidR="00992393" w:rsidRDefault="00992393" w:rsidP="00992393">
      <w:pPr>
        <w:pStyle w:val="af5"/>
      </w:pPr>
      <w:r>
        <w:tab/>
        <w:t>@Exp: in following text, Comlumn 3 is 'yyy'</w:t>
      </w:r>
    </w:p>
    <w:p w14:paraId="2F7C98CB" w14:textId="77777777" w:rsidR="00992393" w:rsidRDefault="00992393" w:rsidP="00992393">
      <w:pPr>
        <w:pStyle w:val="af5"/>
      </w:pPr>
      <w:r>
        <w:tab/>
      </w:r>
      <w:r>
        <w:tab/>
        <w:t>'xxx   =    yyy'</w:t>
      </w:r>
    </w:p>
    <w:p w14:paraId="59FE72B8" w14:textId="77777777" w:rsidR="00992393" w:rsidRDefault="00992393" w:rsidP="00992393">
      <w:pPr>
        <w:pStyle w:val="af5"/>
      </w:pPr>
      <w:r>
        <w:tab/>
      </w:r>
      <w:r>
        <w:tab/>
      </w:r>
    </w:p>
    <w:p w14:paraId="1183E7EB" w14:textId="77777777" w:rsidR="00992393" w:rsidRDefault="00992393" w:rsidP="00992393">
      <w:pPr>
        <w:pStyle w:val="af5"/>
      </w:pPr>
      <w:r>
        <w:t>**/</w:t>
      </w:r>
    </w:p>
    <w:p w14:paraId="0C64EB81" w14:textId="77777777" w:rsidR="00992393" w:rsidRDefault="00992393" w:rsidP="00992393">
      <w:pPr>
        <w:pStyle w:val="af5"/>
      </w:pPr>
      <w:r>
        <w:t>VOID</w:t>
      </w:r>
    </w:p>
    <w:p w14:paraId="5BAF6308" w14:textId="16AB7222" w:rsidR="00C92558" w:rsidRDefault="00992393" w:rsidP="00992393">
      <w:pPr>
        <w:pStyle w:val="af5"/>
      </w:pPr>
      <w:r>
        <w:t>GetColumn(IN CHAR16* input, IN OUT CHAR16* output, IN UINT8 Column)</w:t>
      </w:r>
    </w:p>
    <w:p w14:paraId="5EA03C79" w14:textId="2C22075C" w:rsidR="00C92558" w:rsidRDefault="00992393">
      <w:r>
        <w:rPr>
          <w:rFonts w:hint="eastAsia"/>
        </w:rPr>
        <w:t>行为</w:t>
      </w:r>
      <w:r>
        <w:t>简述：</w:t>
      </w:r>
      <w:r w:rsidR="0014233E">
        <w:rPr>
          <w:rFonts w:hint="eastAsia"/>
        </w:rPr>
        <w:t>次函数</w:t>
      </w:r>
      <w:r w:rsidR="0014233E">
        <w:t>是一个文本处理函数，</w:t>
      </w:r>
      <w:r w:rsidR="00315A31">
        <w:rPr>
          <w:rFonts w:hint="eastAsia"/>
        </w:rPr>
        <w:t>负责</w:t>
      </w:r>
      <w:r w:rsidR="00315A31">
        <w:t>将调用者输入的</w:t>
      </w:r>
      <w:r w:rsidR="00315A31">
        <w:t>text</w:t>
      </w:r>
      <w:r w:rsidR="00315A31">
        <w:t>内容</w:t>
      </w:r>
      <w:r w:rsidR="00315A31">
        <w:rPr>
          <w:rFonts w:hint="eastAsia"/>
        </w:rPr>
        <w:t>中</w:t>
      </w:r>
      <w:r w:rsidR="00315A31">
        <w:t>指定的</w:t>
      </w:r>
      <w:r w:rsidR="00315A31">
        <w:rPr>
          <w:rFonts w:hint="eastAsia"/>
        </w:rPr>
        <w:t>“列”提取出来</w:t>
      </w:r>
      <w:r w:rsidR="00315A31">
        <w:t>；</w:t>
      </w:r>
    </w:p>
    <w:p w14:paraId="75AAF5C3" w14:textId="07AB1DB6" w:rsidR="001949CD" w:rsidRDefault="00243996">
      <w:r>
        <w:rPr>
          <w:rFonts w:hint="eastAsia"/>
        </w:rPr>
        <w:t>例如输入</w:t>
      </w:r>
      <w:r>
        <w:t>文本为</w:t>
      </w:r>
      <w:r>
        <w:rPr>
          <w:rFonts w:hint="eastAsia"/>
        </w:rPr>
        <w:t xml:space="preserve">   </w:t>
      </w:r>
      <w:r w:rsidR="00806D59">
        <w:t>“</w:t>
      </w:r>
      <w:r>
        <w:t>a_bcd_</w:t>
      </w:r>
      <w:r w:rsidR="00806D59">
        <w:t>_</w:t>
      </w:r>
      <w:r w:rsidR="00806D59" w:rsidRPr="00F77AB5">
        <w:rPr>
          <w:highlight w:val="cyan"/>
        </w:rPr>
        <w:t>dfexc</w:t>
      </w:r>
      <w:r w:rsidR="00806D59">
        <w:t>_s____xs__sad”</w:t>
      </w:r>
      <w:r w:rsidR="00806D59">
        <w:rPr>
          <w:rFonts w:hint="eastAsia"/>
        </w:rPr>
        <w:t>，</w:t>
      </w:r>
      <w:r w:rsidR="00806D59">
        <w:t>其中</w:t>
      </w:r>
      <w:r w:rsidR="00806D59">
        <w:t>“_”</w:t>
      </w:r>
      <w:r w:rsidR="00806D59">
        <w:rPr>
          <w:rFonts w:hint="eastAsia"/>
        </w:rPr>
        <w:t>代表</w:t>
      </w:r>
      <w:r w:rsidR="00806D59">
        <w:t>空格</w:t>
      </w:r>
      <w:r w:rsidR="00292B05">
        <w:rPr>
          <w:rFonts w:hint="eastAsia"/>
        </w:rPr>
        <w:t>，</w:t>
      </w:r>
      <w:r w:rsidR="00292B05">
        <w:rPr>
          <w:rFonts w:hint="eastAsia"/>
        </w:rPr>
        <w:t xml:space="preserve"> </w:t>
      </w:r>
      <w:r w:rsidR="00292B05">
        <w:rPr>
          <w:rFonts w:hint="eastAsia"/>
        </w:rPr>
        <w:t>则</w:t>
      </w:r>
      <w:r w:rsidR="00292B05">
        <w:t>第三列的内容为</w:t>
      </w:r>
      <w:r w:rsidR="00292B05">
        <w:rPr>
          <w:rFonts w:hint="eastAsia"/>
        </w:rPr>
        <w:t>“</w:t>
      </w:r>
      <w:r w:rsidR="00292B05">
        <w:t>dfexc</w:t>
      </w:r>
      <w:r w:rsidR="00292B05">
        <w:rPr>
          <w:rFonts w:hint="eastAsia"/>
        </w:rPr>
        <w:t>”</w:t>
      </w:r>
    </w:p>
    <w:p w14:paraId="226C8FF4" w14:textId="405739EA" w:rsidR="001949CD" w:rsidRDefault="001949CD"/>
    <w:p w14:paraId="6D55AF48" w14:textId="77777777" w:rsidR="00AF436C" w:rsidRPr="00AF436C" w:rsidRDefault="00AF436C"/>
    <w:p w14:paraId="0A61C036" w14:textId="77777777" w:rsidR="00296807" w:rsidRPr="00C25EC9" w:rsidRDefault="00296807" w:rsidP="00296807">
      <w:pPr>
        <w:pStyle w:val="af5"/>
        <w:rPr>
          <w:color w:val="E36C0A" w:themeColor="accent6" w:themeShade="BF"/>
        </w:rPr>
      </w:pPr>
      <w:r w:rsidRPr="00C25EC9">
        <w:rPr>
          <w:color w:val="E36C0A" w:themeColor="accent6" w:themeShade="BF"/>
        </w:rPr>
        <w:t>/**</w:t>
      </w:r>
    </w:p>
    <w:p w14:paraId="63179701" w14:textId="77777777" w:rsidR="00296807" w:rsidRPr="00C25EC9" w:rsidRDefault="00296807" w:rsidP="00296807">
      <w:pPr>
        <w:pStyle w:val="af5"/>
        <w:rPr>
          <w:color w:val="E36C0A" w:themeColor="accent6" w:themeShade="BF"/>
        </w:rPr>
      </w:pPr>
      <w:r w:rsidRPr="00C25EC9">
        <w:rPr>
          <w:color w:val="E36C0A" w:themeColor="accent6" w:themeShade="BF"/>
        </w:rPr>
        <w:t xml:space="preserve">when we need a command param, calling this routine to get </w:t>
      </w:r>
    </w:p>
    <w:p w14:paraId="1B08F4D5" w14:textId="77777777" w:rsidR="00296807" w:rsidRPr="00C25EC9" w:rsidRDefault="00296807" w:rsidP="00296807">
      <w:pPr>
        <w:pStyle w:val="af5"/>
        <w:rPr>
          <w:color w:val="E36C0A" w:themeColor="accent6" w:themeShade="BF"/>
        </w:rPr>
      </w:pPr>
      <w:r w:rsidRPr="00C25EC9">
        <w:rPr>
          <w:color w:val="E36C0A" w:themeColor="accent6" w:themeShade="BF"/>
        </w:rPr>
        <w:t>the line number from the corresponding config file</w:t>
      </w:r>
    </w:p>
    <w:p w14:paraId="41A53F55" w14:textId="77777777" w:rsidR="00296807" w:rsidRPr="00C25EC9" w:rsidRDefault="00296807" w:rsidP="00296807">
      <w:pPr>
        <w:pStyle w:val="af5"/>
        <w:rPr>
          <w:color w:val="E36C0A" w:themeColor="accent6" w:themeShade="BF"/>
        </w:rPr>
      </w:pPr>
      <w:r w:rsidRPr="00C25EC9">
        <w:rPr>
          <w:color w:val="E36C0A" w:themeColor="accent6" w:themeShade="BF"/>
        </w:rPr>
        <w:lastRenderedPageBreak/>
        <w:tab/>
        <w:t xml:space="preserve">@param: </w:t>
      </w:r>
    </w:p>
    <w:p w14:paraId="7B7B834E" w14:textId="77777777" w:rsidR="00296807" w:rsidRPr="00C25EC9" w:rsidRDefault="00296807" w:rsidP="00296807">
      <w:pPr>
        <w:pStyle w:val="af5"/>
        <w:rPr>
          <w:color w:val="E36C0A" w:themeColor="accent6" w:themeShade="BF"/>
        </w:rPr>
      </w:pPr>
      <w:r w:rsidRPr="00C25EC9">
        <w:rPr>
          <w:color w:val="E36C0A" w:themeColor="accent6" w:themeShade="BF"/>
        </w:rPr>
        <w:tab/>
      </w:r>
      <w:r w:rsidRPr="00C25EC9">
        <w:rPr>
          <w:color w:val="E36C0A" w:themeColor="accent6" w:themeShade="BF"/>
        </w:rPr>
        <w:tab/>
        <w:t>FileName:  the file name of the config file</w:t>
      </w:r>
    </w:p>
    <w:p w14:paraId="4C6948F6" w14:textId="77777777" w:rsidR="00296807" w:rsidRPr="00C25EC9" w:rsidRDefault="00296807" w:rsidP="00296807">
      <w:pPr>
        <w:pStyle w:val="af5"/>
        <w:rPr>
          <w:color w:val="E36C0A" w:themeColor="accent6" w:themeShade="BF"/>
        </w:rPr>
      </w:pPr>
      <w:r w:rsidRPr="00C25EC9">
        <w:rPr>
          <w:color w:val="E36C0A" w:themeColor="accent6" w:themeShade="BF"/>
        </w:rPr>
        <w:tab/>
      </w:r>
      <w:r w:rsidRPr="00C25EC9">
        <w:rPr>
          <w:color w:val="E36C0A" w:themeColor="accent6" w:themeShade="BF"/>
        </w:rPr>
        <w:tab/>
        <w:t>Target: the CMD string we need to find</w:t>
      </w:r>
    </w:p>
    <w:p w14:paraId="7E20E87E" w14:textId="77777777" w:rsidR="00296807" w:rsidRPr="00C25EC9" w:rsidRDefault="00296807" w:rsidP="00296807">
      <w:pPr>
        <w:pStyle w:val="af5"/>
        <w:rPr>
          <w:color w:val="E36C0A" w:themeColor="accent6" w:themeShade="BF"/>
        </w:rPr>
      </w:pPr>
      <w:r w:rsidRPr="00C25EC9">
        <w:rPr>
          <w:color w:val="E36C0A" w:themeColor="accent6" w:themeShade="BF"/>
        </w:rPr>
        <w:tab/>
        <w:t>@return:</w:t>
      </w:r>
    </w:p>
    <w:p w14:paraId="4F8435E4" w14:textId="77777777" w:rsidR="00296807" w:rsidRPr="00C25EC9" w:rsidRDefault="00296807" w:rsidP="00296807">
      <w:pPr>
        <w:pStyle w:val="af5"/>
        <w:rPr>
          <w:color w:val="E36C0A" w:themeColor="accent6" w:themeShade="BF"/>
        </w:rPr>
      </w:pPr>
      <w:r w:rsidRPr="00C25EC9">
        <w:rPr>
          <w:color w:val="E36C0A" w:themeColor="accent6" w:themeShade="BF"/>
        </w:rPr>
        <w:tab/>
      </w:r>
      <w:r w:rsidRPr="00C25EC9">
        <w:rPr>
          <w:color w:val="E36C0A" w:themeColor="accent6" w:themeShade="BF"/>
        </w:rPr>
        <w:tab/>
        <w:t>The lane number corresponding to the CMD string</w:t>
      </w:r>
    </w:p>
    <w:p w14:paraId="1E143915" w14:textId="77777777" w:rsidR="00296807" w:rsidRPr="00C25EC9" w:rsidRDefault="00296807" w:rsidP="00296807">
      <w:pPr>
        <w:pStyle w:val="af5"/>
        <w:rPr>
          <w:color w:val="E36C0A" w:themeColor="accent6" w:themeShade="BF"/>
        </w:rPr>
      </w:pPr>
      <w:r w:rsidRPr="00C25EC9">
        <w:rPr>
          <w:color w:val="E36C0A" w:themeColor="accent6" w:themeShade="BF"/>
        </w:rPr>
        <w:t>**/</w:t>
      </w:r>
    </w:p>
    <w:p w14:paraId="08DE9886" w14:textId="77777777" w:rsidR="00296807" w:rsidRPr="00C25EC9" w:rsidRDefault="00296807" w:rsidP="00296807">
      <w:pPr>
        <w:pStyle w:val="af5"/>
        <w:rPr>
          <w:color w:val="E36C0A" w:themeColor="accent6" w:themeShade="BF"/>
        </w:rPr>
      </w:pPr>
      <w:r w:rsidRPr="00C25EC9">
        <w:rPr>
          <w:color w:val="E36C0A" w:themeColor="accent6" w:themeShade="BF"/>
        </w:rPr>
        <w:t>UINTN</w:t>
      </w:r>
    </w:p>
    <w:p w14:paraId="19071494" w14:textId="5E8E0181" w:rsidR="00C92558" w:rsidRPr="00C25EC9" w:rsidRDefault="00296807" w:rsidP="00296807">
      <w:pPr>
        <w:pStyle w:val="af5"/>
        <w:rPr>
          <w:color w:val="E36C0A" w:themeColor="accent6" w:themeShade="BF"/>
        </w:rPr>
      </w:pPr>
      <w:r w:rsidRPr="00C25EC9">
        <w:rPr>
          <w:color w:val="E36C0A" w:themeColor="accent6" w:themeShade="BF"/>
        </w:rPr>
        <w:t>GetParamLineNumber(CHAR16* FileName, CHAR16 *Target)</w:t>
      </w:r>
    </w:p>
    <w:p w14:paraId="4CD2C0DF" w14:textId="414AD0A4" w:rsidR="00621317" w:rsidRDefault="00526604">
      <w:r>
        <w:rPr>
          <w:rFonts w:hint="eastAsia"/>
        </w:rPr>
        <w:t>行为</w:t>
      </w:r>
      <w:r>
        <w:t>简述：</w:t>
      </w:r>
      <w:r w:rsidR="009F362D">
        <w:rPr>
          <w:rFonts w:hint="eastAsia"/>
        </w:rPr>
        <w:t>调用者</w:t>
      </w:r>
      <w:r w:rsidR="00537E93">
        <w:t>提供文件名</w:t>
      </w:r>
      <w:r w:rsidR="00132FD3">
        <w:rPr>
          <w:rFonts w:hint="eastAsia"/>
        </w:rPr>
        <w:t xml:space="preserve"> &amp;</w:t>
      </w:r>
      <w:r w:rsidR="00132FD3">
        <w:t xml:space="preserve"> </w:t>
      </w:r>
      <w:r w:rsidR="00132FD3">
        <w:rPr>
          <w:rFonts w:hint="eastAsia"/>
        </w:rPr>
        <w:t>命令关键</w:t>
      </w:r>
      <w:r w:rsidR="00132FD3">
        <w:t>字</w:t>
      </w:r>
      <w:r w:rsidR="00132FD3">
        <w:rPr>
          <w:rFonts w:hint="eastAsia"/>
        </w:rPr>
        <w:t>；</w:t>
      </w:r>
      <w:r w:rsidR="00132FD3">
        <w:rPr>
          <w:rFonts w:hint="eastAsia"/>
        </w:rPr>
        <w:t xml:space="preserve"> </w:t>
      </w:r>
      <w:r w:rsidR="00BE0BFD">
        <w:t xml:space="preserve"> </w:t>
      </w:r>
      <w:r w:rsidR="00BE0BFD">
        <w:rPr>
          <w:rFonts w:hint="eastAsia"/>
        </w:rPr>
        <w:t>函数</w:t>
      </w:r>
      <w:r w:rsidR="00BE0BFD">
        <w:t>负责返回</w:t>
      </w:r>
      <w:r w:rsidR="00F23CC9">
        <w:rPr>
          <w:rFonts w:hint="eastAsia"/>
        </w:rPr>
        <w:t>这个</w:t>
      </w:r>
      <w:r w:rsidR="00F23CC9">
        <w:t>命令关键字在此文件中所处的具体行数</w:t>
      </w:r>
    </w:p>
    <w:p w14:paraId="4F3B66EA" w14:textId="7B01F21A" w:rsidR="006C1184" w:rsidRDefault="006C1184"/>
    <w:p w14:paraId="03B160D6" w14:textId="46DC987B" w:rsidR="00621317" w:rsidRPr="007262A7" w:rsidRDefault="00621317"/>
    <w:p w14:paraId="23FDF526" w14:textId="77777777" w:rsidR="00B53844" w:rsidRPr="00B53844" w:rsidRDefault="00B53844" w:rsidP="00B53844">
      <w:pPr>
        <w:pStyle w:val="af5"/>
        <w:rPr>
          <w:color w:val="FF0000"/>
        </w:rPr>
      </w:pPr>
      <w:r w:rsidRPr="00B53844">
        <w:rPr>
          <w:color w:val="FF0000"/>
        </w:rPr>
        <w:t>/**</w:t>
      </w:r>
    </w:p>
    <w:p w14:paraId="60B28766" w14:textId="77777777" w:rsidR="00B53844" w:rsidRPr="00B53844" w:rsidRDefault="00B53844" w:rsidP="00B53844">
      <w:pPr>
        <w:pStyle w:val="af5"/>
        <w:rPr>
          <w:color w:val="FF0000"/>
        </w:rPr>
      </w:pPr>
      <w:r w:rsidRPr="00B53844">
        <w:rPr>
          <w:color w:val="FF0000"/>
        </w:rPr>
        <w:t>this routine provide the 'Data' string corresponding to the Cmd</w:t>
      </w:r>
    </w:p>
    <w:p w14:paraId="3C0130AB" w14:textId="77777777" w:rsidR="00B53844" w:rsidRPr="00B53844" w:rsidRDefault="00B53844" w:rsidP="00B53844">
      <w:pPr>
        <w:pStyle w:val="af5"/>
        <w:rPr>
          <w:color w:val="FF0000"/>
        </w:rPr>
      </w:pPr>
      <w:r w:rsidRPr="00B53844">
        <w:rPr>
          <w:color w:val="FF0000"/>
        </w:rPr>
        <w:tab/>
        <w:t>@param:</w:t>
      </w:r>
    </w:p>
    <w:p w14:paraId="14B4D715" w14:textId="77777777" w:rsidR="00B53844" w:rsidRPr="00B53844" w:rsidRDefault="00B53844" w:rsidP="00B53844">
      <w:pPr>
        <w:pStyle w:val="af5"/>
        <w:rPr>
          <w:color w:val="FF0000"/>
        </w:rPr>
      </w:pPr>
      <w:r w:rsidRPr="00B53844">
        <w:rPr>
          <w:color w:val="FF0000"/>
        </w:rPr>
        <w:tab/>
      </w:r>
      <w:r w:rsidRPr="00B53844">
        <w:rPr>
          <w:color w:val="FF0000"/>
        </w:rPr>
        <w:tab/>
        <w:t>FileName:the file name of the target file</w:t>
      </w:r>
    </w:p>
    <w:p w14:paraId="78ABF4A0" w14:textId="77777777" w:rsidR="00B53844" w:rsidRPr="00B53844" w:rsidRDefault="00B53844" w:rsidP="00B53844">
      <w:pPr>
        <w:pStyle w:val="af5"/>
        <w:rPr>
          <w:color w:val="FF0000"/>
        </w:rPr>
      </w:pPr>
      <w:r w:rsidRPr="00B53844">
        <w:rPr>
          <w:color w:val="FF0000"/>
        </w:rPr>
        <w:tab/>
      </w:r>
      <w:r w:rsidRPr="00B53844">
        <w:rPr>
          <w:color w:val="FF0000"/>
        </w:rPr>
        <w:tab/>
        <w:t>Cmd: the cmd string we want to search</w:t>
      </w:r>
    </w:p>
    <w:p w14:paraId="77D4A092" w14:textId="77777777" w:rsidR="00B53844" w:rsidRPr="00B53844" w:rsidRDefault="00B53844" w:rsidP="00B53844">
      <w:pPr>
        <w:pStyle w:val="af5"/>
        <w:rPr>
          <w:color w:val="FF0000"/>
        </w:rPr>
      </w:pPr>
      <w:r w:rsidRPr="00B53844">
        <w:rPr>
          <w:color w:val="FF0000"/>
        </w:rPr>
        <w:tab/>
      </w:r>
      <w:r w:rsidRPr="00B53844">
        <w:rPr>
          <w:color w:val="FF0000"/>
        </w:rPr>
        <w:tab/>
        <w:t xml:space="preserve">Data: the Data buffer pointer, the data corresponding to the Cmd will be put in </w:t>
      </w:r>
    </w:p>
    <w:p w14:paraId="33210A62" w14:textId="77777777" w:rsidR="00B53844" w:rsidRPr="00B53844" w:rsidRDefault="00B53844" w:rsidP="00B53844">
      <w:pPr>
        <w:pStyle w:val="af5"/>
        <w:rPr>
          <w:color w:val="FF0000"/>
        </w:rPr>
      </w:pPr>
      <w:r w:rsidRPr="00B53844">
        <w:rPr>
          <w:color w:val="FF0000"/>
        </w:rPr>
        <w:t>**/</w:t>
      </w:r>
    </w:p>
    <w:p w14:paraId="1598297F" w14:textId="77777777" w:rsidR="00B53844" w:rsidRPr="00B53844" w:rsidRDefault="00B53844" w:rsidP="00B53844">
      <w:pPr>
        <w:pStyle w:val="af5"/>
        <w:rPr>
          <w:color w:val="FF0000"/>
        </w:rPr>
      </w:pPr>
      <w:r w:rsidRPr="00B53844">
        <w:rPr>
          <w:color w:val="FF0000"/>
        </w:rPr>
        <w:t>UINTN</w:t>
      </w:r>
    </w:p>
    <w:p w14:paraId="17D27D01" w14:textId="097CA317" w:rsidR="00621317" w:rsidRPr="00B53844" w:rsidRDefault="00B53844" w:rsidP="00B53844">
      <w:pPr>
        <w:pStyle w:val="af5"/>
        <w:rPr>
          <w:color w:val="FF0000"/>
        </w:rPr>
      </w:pPr>
      <w:r w:rsidRPr="00B53844">
        <w:rPr>
          <w:color w:val="FF0000"/>
        </w:rPr>
        <w:t>GetParamData(CHAR16 *FileName, IN CHAR16 *Cmd, IN OUT CHAR16* Data)</w:t>
      </w:r>
    </w:p>
    <w:p w14:paraId="360AF339" w14:textId="38E05421" w:rsidR="00621317" w:rsidRDefault="00155F25">
      <w:r>
        <w:rPr>
          <w:rFonts w:hint="eastAsia"/>
        </w:rPr>
        <w:t>行为</w:t>
      </w:r>
      <w:r>
        <w:t>简述：此</w:t>
      </w:r>
      <w:r>
        <w:rPr>
          <w:rFonts w:hint="eastAsia"/>
        </w:rPr>
        <w:t>函数</w:t>
      </w:r>
      <w:r w:rsidR="000A7382">
        <w:t>直接从指定文件中，读取</w:t>
      </w:r>
      <w:r w:rsidR="000A7382">
        <w:rPr>
          <w:rFonts w:hint="eastAsia"/>
        </w:rPr>
        <w:t>命令</w:t>
      </w:r>
      <w:r w:rsidR="000A7382">
        <w:t>关键字对应的数据</w:t>
      </w:r>
    </w:p>
    <w:p w14:paraId="1108468A" w14:textId="750FE000" w:rsidR="00E8058A" w:rsidRPr="00E8058A" w:rsidRDefault="00E8058A">
      <w:r>
        <w:rPr>
          <w:rFonts w:hint="eastAsia"/>
        </w:rPr>
        <w:t>如文件</w:t>
      </w:r>
      <w:r>
        <w:t>中内容如下：</w:t>
      </w:r>
    </w:p>
    <w:p w14:paraId="74AABCF4" w14:textId="3342D75F" w:rsidR="00C92558" w:rsidRDefault="00E8058A">
      <w:r>
        <w:t>…</w:t>
      </w:r>
    </w:p>
    <w:p w14:paraId="264D2C1C" w14:textId="58D7BF80" w:rsidR="00E8058A" w:rsidRDefault="00E8058A">
      <w:r>
        <w:t>…</w:t>
      </w:r>
    </w:p>
    <w:p w14:paraId="67DA6E69" w14:textId="2DE75F47" w:rsidR="00E8058A" w:rsidRDefault="00E8058A">
      <w:r>
        <w:t>CMDx  =   12345</w:t>
      </w:r>
    </w:p>
    <w:p w14:paraId="7D7C628B" w14:textId="3A065DE5" w:rsidR="00D0007B" w:rsidRDefault="00E8058A">
      <w:r>
        <w:t>…</w:t>
      </w:r>
    </w:p>
    <w:p w14:paraId="214CF35C" w14:textId="470AAA06" w:rsidR="00E8058A" w:rsidRDefault="00E8058A">
      <w:r>
        <w:t>…</w:t>
      </w:r>
    </w:p>
    <w:p w14:paraId="3FE3EF1B" w14:textId="48C59D19" w:rsidR="00E34E25" w:rsidRDefault="00EE520E">
      <w:r>
        <w:rPr>
          <w:rFonts w:hint="eastAsia"/>
        </w:rPr>
        <w:t>其中</w:t>
      </w:r>
      <w:r>
        <w:t>CMDx</w:t>
      </w:r>
      <w:r>
        <w:t>为命令关键字，</w:t>
      </w:r>
      <w:r>
        <w:rPr>
          <w:rFonts w:hint="eastAsia"/>
        </w:rPr>
        <w:t xml:space="preserve"> 12345</w:t>
      </w:r>
      <w:r>
        <w:rPr>
          <w:rFonts w:hint="eastAsia"/>
        </w:rPr>
        <w:t>则</w:t>
      </w:r>
      <w:r>
        <w:t>是对应的数据，</w:t>
      </w:r>
      <w:r>
        <w:rPr>
          <w:rFonts w:hint="eastAsia"/>
        </w:rPr>
        <w:t xml:space="preserve"> </w:t>
      </w:r>
      <w:r>
        <w:rPr>
          <w:rFonts w:hint="eastAsia"/>
        </w:rPr>
        <w:t>其</w:t>
      </w:r>
      <w:r>
        <w:t>格式</w:t>
      </w:r>
      <w:r w:rsidR="003B0CDD">
        <w:rPr>
          <w:rFonts w:hint="eastAsia"/>
        </w:rPr>
        <w:t>必须是</w:t>
      </w:r>
      <w:r w:rsidR="003B0CDD">
        <w:rPr>
          <w:rFonts w:hint="eastAsia"/>
        </w:rPr>
        <w:t xml:space="preserve"> </w:t>
      </w:r>
      <w:r w:rsidR="003B0CDD">
        <w:t>“X = Y”</w:t>
      </w:r>
      <w:r w:rsidR="003B0CDD">
        <w:rPr>
          <w:rFonts w:hint="eastAsia"/>
        </w:rPr>
        <w:t>这种</w:t>
      </w:r>
      <w:r w:rsidR="00E34E25">
        <w:t>格式</w:t>
      </w:r>
      <w:r w:rsidR="00E34E25">
        <w:rPr>
          <w:rFonts w:hint="eastAsia"/>
        </w:rPr>
        <w:t>；</w:t>
      </w:r>
    </w:p>
    <w:p w14:paraId="6028B5C7" w14:textId="25B49366" w:rsidR="00E34E25" w:rsidRPr="00E34E25" w:rsidRDefault="00E34E25">
      <w:r>
        <w:rPr>
          <w:rFonts w:hint="eastAsia"/>
        </w:rPr>
        <w:t>次函数</w:t>
      </w:r>
      <w:r>
        <w:t>会直接解析出</w:t>
      </w:r>
      <w:r>
        <w:rPr>
          <w:rFonts w:hint="eastAsia"/>
        </w:rPr>
        <w:t>12345</w:t>
      </w:r>
      <w:r>
        <w:rPr>
          <w:rFonts w:hint="eastAsia"/>
        </w:rPr>
        <w:t>这个</w:t>
      </w:r>
      <w:r>
        <w:t>字符串返回</w:t>
      </w:r>
      <w:r>
        <w:rPr>
          <w:rFonts w:hint="eastAsia"/>
        </w:rPr>
        <w:t>给</w:t>
      </w:r>
      <w:r>
        <w:t>调用者预先准备好的</w:t>
      </w:r>
      <w:r>
        <w:t>buffer</w:t>
      </w:r>
      <w:r>
        <w:t>中。</w:t>
      </w:r>
    </w:p>
    <w:p w14:paraId="28A750A8" w14:textId="0877F6D9" w:rsidR="00622E23" w:rsidRDefault="00622E23"/>
    <w:p w14:paraId="7D459302" w14:textId="77777777" w:rsidR="00476E12" w:rsidRPr="00B27B35" w:rsidRDefault="00476E12"/>
    <w:p w14:paraId="7CEB1875" w14:textId="77777777" w:rsidR="00CB1776" w:rsidRPr="00CB1776" w:rsidRDefault="00CB1776" w:rsidP="00CB1776">
      <w:pPr>
        <w:pStyle w:val="af5"/>
        <w:rPr>
          <w:color w:val="FF0000"/>
        </w:rPr>
      </w:pPr>
      <w:r w:rsidRPr="00CB1776">
        <w:rPr>
          <w:color w:val="FF0000"/>
        </w:rPr>
        <w:t>/**</w:t>
      </w:r>
    </w:p>
    <w:p w14:paraId="6216388A" w14:textId="77777777" w:rsidR="00CB1776" w:rsidRPr="00CB1776" w:rsidRDefault="00CB1776" w:rsidP="00CB1776">
      <w:pPr>
        <w:pStyle w:val="af5"/>
        <w:rPr>
          <w:color w:val="FF0000"/>
        </w:rPr>
      </w:pPr>
      <w:r w:rsidRPr="00CB1776">
        <w:rPr>
          <w:color w:val="FF0000"/>
        </w:rPr>
        <w:t>this routine provide the specific column of 'Data' string corresponding to the Cmd</w:t>
      </w:r>
    </w:p>
    <w:p w14:paraId="0983DFAD" w14:textId="77777777" w:rsidR="00CB1776" w:rsidRPr="00CB1776" w:rsidRDefault="00CB1776" w:rsidP="00CB1776">
      <w:pPr>
        <w:pStyle w:val="af5"/>
        <w:rPr>
          <w:color w:val="FF0000"/>
        </w:rPr>
      </w:pPr>
      <w:r w:rsidRPr="00CB1776">
        <w:rPr>
          <w:color w:val="FF0000"/>
        </w:rPr>
        <w:tab/>
        <w:t>@param:</w:t>
      </w:r>
    </w:p>
    <w:p w14:paraId="2328A5A6" w14:textId="77777777" w:rsidR="00CB1776" w:rsidRPr="00CB1776" w:rsidRDefault="00CB1776" w:rsidP="00CB1776">
      <w:pPr>
        <w:pStyle w:val="af5"/>
        <w:rPr>
          <w:color w:val="FF0000"/>
        </w:rPr>
      </w:pPr>
      <w:r w:rsidRPr="00CB1776">
        <w:rPr>
          <w:color w:val="FF0000"/>
        </w:rPr>
        <w:tab/>
      </w:r>
      <w:r w:rsidRPr="00CB1776">
        <w:rPr>
          <w:color w:val="FF0000"/>
        </w:rPr>
        <w:tab/>
        <w:t>FileName:the file name of the target file</w:t>
      </w:r>
    </w:p>
    <w:p w14:paraId="696794D0" w14:textId="77777777" w:rsidR="00CB1776" w:rsidRPr="00CB1776" w:rsidRDefault="00CB1776" w:rsidP="00CB1776">
      <w:pPr>
        <w:pStyle w:val="af5"/>
        <w:rPr>
          <w:color w:val="FF0000"/>
        </w:rPr>
      </w:pPr>
      <w:r w:rsidRPr="00CB1776">
        <w:rPr>
          <w:color w:val="FF0000"/>
        </w:rPr>
        <w:tab/>
      </w:r>
      <w:r w:rsidRPr="00CB1776">
        <w:rPr>
          <w:color w:val="FF0000"/>
        </w:rPr>
        <w:tab/>
        <w:t>Cmd: the cmd string we want to search</w:t>
      </w:r>
    </w:p>
    <w:p w14:paraId="45C4E2A7" w14:textId="77777777" w:rsidR="00CB1776" w:rsidRPr="00CB1776" w:rsidRDefault="00CB1776" w:rsidP="00CB1776">
      <w:pPr>
        <w:pStyle w:val="af5"/>
        <w:rPr>
          <w:color w:val="FF0000"/>
        </w:rPr>
      </w:pPr>
      <w:r w:rsidRPr="00CB1776">
        <w:rPr>
          <w:color w:val="FF0000"/>
        </w:rPr>
        <w:tab/>
      </w:r>
      <w:r w:rsidRPr="00CB1776">
        <w:rPr>
          <w:color w:val="FF0000"/>
        </w:rPr>
        <w:tab/>
        <w:t xml:space="preserve">Data: the Data buffer pointer, the data corresponding to the Cmd will be put in </w:t>
      </w:r>
    </w:p>
    <w:p w14:paraId="2D37FA82" w14:textId="77777777" w:rsidR="00CB1776" w:rsidRPr="00CB1776" w:rsidRDefault="00CB1776" w:rsidP="00CB1776">
      <w:pPr>
        <w:pStyle w:val="af5"/>
        <w:rPr>
          <w:color w:val="FF0000"/>
        </w:rPr>
      </w:pPr>
      <w:r w:rsidRPr="00CB1776">
        <w:rPr>
          <w:color w:val="FF0000"/>
        </w:rPr>
        <w:t>**/</w:t>
      </w:r>
    </w:p>
    <w:p w14:paraId="57921EE6" w14:textId="77777777" w:rsidR="00CB1776" w:rsidRPr="00CB1776" w:rsidRDefault="00CB1776" w:rsidP="00CB1776">
      <w:pPr>
        <w:pStyle w:val="af5"/>
        <w:rPr>
          <w:color w:val="FF0000"/>
        </w:rPr>
      </w:pPr>
    </w:p>
    <w:p w14:paraId="1BB836F2" w14:textId="77777777" w:rsidR="00CB1776" w:rsidRPr="00CB1776" w:rsidRDefault="00CB1776" w:rsidP="00CB1776">
      <w:pPr>
        <w:pStyle w:val="af5"/>
        <w:rPr>
          <w:color w:val="FF0000"/>
        </w:rPr>
      </w:pPr>
      <w:r w:rsidRPr="00CB1776">
        <w:rPr>
          <w:color w:val="FF0000"/>
        </w:rPr>
        <w:t>UINTN</w:t>
      </w:r>
    </w:p>
    <w:p w14:paraId="22703363" w14:textId="0520B025" w:rsidR="00E8058A" w:rsidRPr="00CB1776" w:rsidRDefault="00CB1776" w:rsidP="00CB1776">
      <w:pPr>
        <w:pStyle w:val="af5"/>
        <w:rPr>
          <w:color w:val="FF0000"/>
        </w:rPr>
      </w:pPr>
      <w:r w:rsidRPr="00CB1776">
        <w:rPr>
          <w:color w:val="FF0000"/>
        </w:rPr>
        <w:t>GetParamDataX(CHAR16 *FileName, IN CHAR16 *Cmd, UINT8 Column,IN OUT CHAR16* Data)</w:t>
      </w:r>
    </w:p>
    <w:p w14:paraId="53CE7501" w14:textId="457DA9F2" w:rsidR="00CB1776" w:rsidRDefault="00476E12">
      <w:r>
        <w:rPr>
          <w:rFonts w:hint="eastAsia"/>
        </w:rPr>
        <w:t>行为简述</w:t>
      </w:r>
      <w:r>
        <w:t>：</w:t>
      </w:r>
      <w:r w:rsidR="00601257">
        <w:rPr>
          <w:rFonts w:hint="eastAsia"/>
        </w:rPr>
        <w:t>此</w:t>
      </w:r>
      <w:r w:rsidR="00601257">
        <w:t>函数</w:t>
      </w:r>
      <w:r w:rsidR="00601257">
        <w:rPr>
          <w:rFonts w:hint="eastAsia"/>
        </w:rPr>
        <w:t>相对于</w:t>
      </w:r>
      <w:r w:rsidR="00601257" w:rsidRPr="00B53844">
        <w:rPr>
          <w:color w:val="FF0000"/>
        </w:rPr>
        <w:t>GetParamData</w:t>
      </w:r>
      <w:r w:rsidR="00601257">
        <w:t>更为</w:t>
      </w:r>
      <w:r w:rsidR="00601257">
        <w:rPr>
          <w:rFonts w:hint="eastAsia"/>
        </w:rPr>
        <w:t>灵活</w:t>
      </w:r>
      <w:r w:rsidR="00601257">
        <w:t>，可以</w:t>
      </w:r>
      <w:r w:rsidR="00601257">
        <w:rPr>
          <w:rFonts w:hint="eastAsia"/>
        </w:rPr>
        <w:t>取“命令</w:t>
      </w:r>
      <w:r w:rsidR="00601257">
        <w:t>关键字</w:t>
      </w:r>
      <w:r w:rsidR="00601257">
        <w:rPr>
          <w:rFonts w:hint="eastAsia"/>
        </w:rPr>
        <w:t>”所在</w:t>
      </w:r>
      <w:r w:rsidR="00601257">
        <w:t>行的</w:t>
      </w:r>
      <w:r w:rsidR="00601257">
        <w:t xml:space="preserve"> “</w:t>
      </w:r>
      <w:r w:rsidR="00601257">
        <w:rPr>
          <w:rFonts w:hint="eastAsia"/>
        </w:rPr>
        <w:t>指定</w:t>
      </w:r>
      <w:r w:rsidR="00601257">
        <w:t>列的内容</w:t>
      </w:r>
      <w:r w:rsidR="00601257">
        <w:t>”</w:t>
      </w:r>
      <w:r w:rsidR="0027436E">
        <w:rPr>
          <w:rFonts w:hint="eastAsia"/>
        </w:rPr>
        <w:t>，</w:t>
      </w:r>
      <w:r w:rsidR="0027436E">
        <w:t>返回给调用者预先提供的</w:t>
      </w:r>
      <w:r w:rsidR="0027436E">
        <w:t>buffer</w:t>
      </w:r>
      <w:r w:rsidR="0027436E">
        <w:t>中。</w:t>
      </w:r>
    </w:p>
    <w:p w14:paraId="62C6C85C" w14:textId="7F016628" w:rsidR="00CB1776" w:rsidRDefault="00CB1776"/>
    <w:p w14:paraId="73B90C95" w14:textId="1D249A4E" w:rsidR="00CB1776" w:rsidRDefault="00CB1776"/>
    <w:p w14:paraId="3EEA0094" w14:textId="77777777" w:rsidR="00642448" w:rsidRDefault="00642448" w:rsidP="00642448">
      <w:pPr>
        <w:pStyle w:val="af5"/>
      </w:pPr>
      <w:r>
        <w:t>/**</w:t>
      </w:r>
    </w:p>
    <w:p w14:paraId="3224FC84" w14:textId="77777777" w:rsidR="00642448" w:rsidRDefault="00642448" w:rsidP="00642448">
      <w:pPr>
        <w:pStyle w:val="af5"/>
      </w:pPr>
      <w:r>
        <w:tab/>
        <w:t>Write 'StrWr' into 'FileName', start from offset 0 in this file</w:t>
      </w:r>
    </w:p>
    <w:p w14:paraId="4FF82A1F" w14:textId="77777777" w:rsidR="00642448" w:rsidRDefault="00642448" w:rsidP="00642448">
      <w:pPr>
        <w:pStyle w:val="af5"/>
      </w:pPr>
      <w:r>
        <w:lastRenderedPageBreak/>
        <w:tab/>
        <w:t>@Param:</w:t>
      </w:r>
    </w:p>
    <w:p w14:paraId="7E74BCC0" w14:textId="77777777" w:rsidR="00642448" w:rsidRDefault="00642448" w:rsidP="00642448">
      <w:pPr>
        <w:pStyle w:val="af5"/>
      </w:pPr>
      <w:r>
        <w:tab/>
      </w:r>
      <w:r>
        <w:tab/>
        <w:t>FileName: target file</w:t>
      </w:r>
    </w:p>
    <w:p w14:paraId="5F7A1B9E" w14:textId="77777777" w:rsidR="00642448" w:rsidRDefault="00642448" w:rsidP="00642448">
      <w:pPr>
        <w:pStyle w:val="af5"/>
      </w:pPr>
      <w:r>
        <w:tab/>
      </w:r>
      <w:r>
        <w:tab/>
        <w:t>StrWr: the content to be written into the file</w:t>
      </w:r>
    </w:p>
    <w:p w14:paraId="6A825EA1" w14:textId="77777777" w:rsidR="00642448" w:rsidRDefault="00642448" w:rsidP="00642448">
      <w:pPr>
        <w:pStyle w:val="af5"/>
      </w:pPr>
      <w:r>
        <w:t>**/</w:t>
      </w:r>
    </w:p>
    <w:p w14:paraId="26752559" w14:textId="77777777" w:rsidR="00642448" w:rsidRDefault="00642448" w:rsidP="00642448">
      <w:pPr>
        <w:pStyle w:val="af5"/>
      </w:pPr>
      <w:r>
        <w:t>EFI_STATUS</w:t>
      </w:r>
    </w:p>
    <w:p w14:paraId="204064A6" w14:textId="77269F85" w:rsidR="00CB1776" w:rsidRDefault="00642448" w:rsidP="00642448">
      <w:pPr>
        <w:pStyle w:val="af5"/>
      </w:pPr>
      <w:r>
        <w:t>WriteII(CHAR16 *FileName, CHAR16 *StrWr)</w:t>
      </w:r>
    </w:p>
    <w:p w14:paraId="0858638B" w14:textId="41EF70D0" w:rsidR="00CB1776" w:rsidRDefault="00CB1776"/>
    <w:p w14:paraId="19C7A093" w14:textId="1A67E60C" w:rsidR="00CB1776" w:rsidRDefault="00CB1776"/>
    <w:p w14:paraId="7D554094" w14:textId="77777777" w:rsidR="00787356" w:rsidRDefault="00787356" w:rsidP="00787356">
      <w:pPr>
        <w:pStyle w:val="af5"/>
      </w:pPr>
    </w:p>
    <w:p w14:paraId="4A9B69B2" w14:textId="77777777" w:rsidR="00787356" w:rsidRDefault="00787356" w:rsidP="00787356">
      <w:pPr>
        <w:pStyle w:val="af5"/>
      </w:pPr>
      <w:r>
        <w:t>/**</w:t>
      </w:r>
    </w:p>
    <w:p w14:paraId="4732BC49" w14:textId="77777777" w:rsidR="00787356" w:rsidRDefault="00787356" w:rsidP="00787356">
      <w:pPr>
        <w:pStyle w:val="af5"/>
      </w:pPr>
      <w:r>
        <w:tab/>
        <w:t>Write 'StrWr' into 'FileName', the insert position is 'pos'</w:t>
      </w:r>
    </w:p>
    <w:p w14:paraId="006E2892" w14:textId="77777777" w:rsidR="00787356" w:rsidRDefault="00787356" w:rsidP="00787356">
      <w:pPr>
        <w:pStyle w:val="af5"/>
      </w:pPr>
      <w:r>
        <w:tab/>
        <w:t>@Param:</w:t>
      </w:r>
    </w:p>
    <w:p w14:paraId="1D1719AC" w14:textId="77777777" w:rsidR="00787356" w:rsidRDefault="00787356" w:rsidP="00787356">
      <w:pPr>
        <w:pStyle w:val="af5"/>
      </w:pPr>
      <w:r>
        <w:tab/>
      </w:r>
      <w:r>
        <w:tab/>
        <w:t>FileName: target file</w:t>
      </w:r>
    </w:p>
    <w:p w14:paraId="1A408A8B" w14:textId="77777777" w:rsidR="00787356" w:rsidRDefault="00787356" w:rsidP="00787356">
      <w:pPr>
        <w:pStyle w:val="af5"/>
      </w:pPr>
      <w:r>
        <w:tab/>
      </w:r>
      <w:r>
        <w:tab/>
        <w:t>StrWr: the content to be written into the file</w:t>
      </w:r>
    </w:p>
    <w:p w14:paraId="390FB82C" w14:textId="77777777" w:rsidR="00787356" w:rsidRDefault="00787356" w:rsidP="00787356">
      <w:pPr>
        <w:pStyle w:val="af5"/>
      </w:pPr>
      <w:r>
        <w:tab/>
      </w:r>
      <w:r>
        <w:tab/>
        <w:t xml:space="preserve">pos: the start writing offset in file </w:t>
      </w:r>
    </w:p>
    <w:p w14:paraId="2B193EA0" w14:textId="77777777" w:rsidR="00787356" w:rsidRDefault="00787356" w:rsidP="00787356">
      <w:pPr>
        <w:pStyle w:val="af5"/>
      </w:pPr>
      <w:r>
        <w:t>**/</w:t>
      </w:r>
    </w:p>
    <w:p w14:paraId="028438A0" w14:textId="77777777" w:rsidR="00787356" w:rsidRDefault="00787356" w:rsidP="00787356">
      <w:pPr>
        <w:pStyle w:val="af5"/>
      </w:pPr>
      <w:r>
        <w:t>EFI_STATUS</w:t>
      </w:r>
    </w:p>
    <w:p w14:paraId="1EF10825" w14:textId="257D03F4" w:rsidR="00CB1776" w:rsidRDefault="00787356" w:rsidP="00787356">
      <w:pPr>
        <w:pStyle w:val="af5"/>
      </w:pPr>
      <w:r>
        <w:t>WriteIIPos(CHAR16 *FileName, CHAR16 *StrWr, UINT64 pos)</w:t>
      </w:r>
    </w:p>
    <w:p w14:paraId="0ECFF3D3" w14:textId="5AC99528" w:rsidR="00237BF8" w:rsidRDefault="00237BF8"/>
    <w:p w14:paraId="026BFF85" w14:textId="04363895" w:rsidR="00237BF8" w:rsidRDefault="00237BF8"/>
    <w:p w14:paraId="41013016" w14:textId="77777777" w:rsidR="006C7161" w:rsidRPr="00D376BB" w:rsidRDefault="006C7161" w:rsidP="006C7161">
      <w:pPr>
        <w:pStyle w:val="af5"/>
        <w:rPr>
          <w:color w:val="00B050"/>
        </w:rPr>
      </w:pPr>
      <w:r w:rsidRPr="00D376BB">
        <w:rPr>
          <w:color w:val="00B050"/>
        </w:rPr>
        <w:t>/*</w:t>
      </w:r>
    </w:p>
    <w:p w14:paraId="659E8173" w14:textId="77777777" w:rsidR="006C7161" w:rsidRPr="00D376BB" w:rsidRDefault="006C7161" w:rsidP="006C7161">
      <w:pPr>
        <w:pStyle w:val="af5"/>
        <w:rPr>
          <w:color w:val="00B050"/>
        </w:rPr>
      </w:pPr>
      <w:r w:rsidRPr="00D376BB">
        <w:rPr>
          <w:color w:val="00B050"/>
        </w:rPr>
        <w:t>EDK 2:</w:t>
      </w:r>
    </w:p>
    <w:p w14:paraId="0CD9013B" w14:textId="77777777" w:rsidR="006C7161" w:rsidRPr="00D376BB" w:rsidRDefault="006C7161" w:rsidP="006C7161">
      <w:pPr>
        <w:pStyle w:val="af5"/>
        <w:rPr>
          <w:color w:val="00B050"/>
        </w:rPr>
      </w:pPr>
      <w:r w:rsidRPr="00D376BB">
        <w:rPr>
          <w:color w:val="00B050"/>
        </w:rPr>
        <w:t>#include &lt;Library/ShellLib.h&gt;</w:t>
      </w:r>
    </w:p>
    <w:p w14:paraId="7C10EFD9" w14:textId="77777777" w:rsidR="006C7161" w:rsidRPr="00D376BB" w:rsidRDefault="006C7161" w:rsidP="006C7161">
      <w:pPr>
        <w:pStyle w:val="af5"/>
        <w:rPr>
          <w:color w:val="00B050"/>
        </w:rPr>
      </w:pPr>
      <w:r w:rsidRPr="00D376BB">
        <w:rPr>
          <w:color w:val="00B050"/>
        </w:rPr>
        <w:t xml:space="preserve"> </w:t>
      </w:r>
    </w:p>
    <w:p w14:paraId="30CE599C" w14:textId="77777777" w:rsidR="006C7161" w:rsidRPr="00D376BB" w:rsidRDefault="006C7161" w:rsidP="006C7161">
      <w:pPr>
        <w:pStyle w:val="af5"/>
        <w:rPr>
          <w:color w:val="00B050"/>
        </w:rPr>
      </w:pPr>
      <w:r w:rsidRPr="00D376BB">
        <w:rPr>
          <w:color w:val="00B050"/>
        </w:rPr>
        <w:t>Then you can call the shell libraries for file manipulations such as reading and writing a file.</w:t>
      </w:r>
    </w:p>
    <w:p w14:paraId="77508039" w14:textId="77777777" w:rsidR="006C7161" w:rsidRPr="00D376BB" w:rsidRDefault="006C7161" w:rsidP="006C7161">
      <w:pPr>
        <w:pStyle w:val="af5"/>
        <w:rPr>
          <w:color w:val="00B050"/>
        </w:rPr>
      </w:pPr>
      <w:r w:rsidRPr="00D376BB">
        <w:rPr>
          <w:color w:val="00B050"/>
        </w:rPr>
        <w:t xml:space="preserve">Shell File manipulation functions: </w:t>
      </w:r>
    </w:p>
    <w:p w14:paraId="665400A4" w14:textId="77777777" w:rsidR="006C7161" w:rsidRPr="00D376BB" w:rsidRDefault="006C7161" w:rsidP="006C7161">
      <w:pPr>
        <w:pStyle w:val="af5"/>
        <w:rPr>
          <w:color w:val="00B050"/>
        </w:rPr>
      </w:pPr>
      <w:r w:rsidRPr="00D376BB">
        <w:rPr>
          <w:color w:val="00B050"/>
        </w:rPr>
        <w:t>CreateFile, DeleteFile, ReadFile, WriteFile, DeleteFileByName, CloseFile, FindFiles, FindFilesInDir, GetFilePosition, SetFilePosition, GetFileInfo, SetFileInfo, FreeFileList, OpenFileByName, OpenFileList, OpenRoot, OpenRootByHandle, GetFileSize, RemoveDupInFileList</w:t>
      </w:r>
    </w:p>
    <w:p w14:paraId="3FA9902F" w14:textId="77777777" w:rsidR="006C7161" w:rsidRPr="00D376BB" w:rsidRDefault="006C7161" w:rsidP="006C7161">
      <w:pPr>
        <w:pStyle w:val="af5"/>
        <w:rPr>
          <w:color w:val="00B050"/>
        </w:rPr>
      </w:pPr>
      <w:r w:rsidRPr="00D376BB">
        <w:rPr>
          <w:color w:val="00B050"/>
        </w:rPr>
        <w:t>*/</w:t>
      </w:r>
    </w:p>
    <w:p w14:paraId="670D3789" w14:textId="77777777" w:rsidR="006C7161" w:rsidRPr="00D376BB" w:rsidRDefault="006C7161" w:rsidP="006C7161">
      <w:pPr>
        <w:pStyle w:val="af5"/>
        <w:rPr>
          <w:color w:val="00B050"/>
        </w:rPr>
      </w:pPr>
    </w:p>
    <w:p w14:paraId="01186228" w14:textId="77777777" w:rsidR="006C7161" w:rsidRPr="00D376BB" w:rsidRDefault="006C7161" w:rsidP="006C7161">
      <w:pPr>
        <w:pStyle w:val="af5"/>
        <w:rPr>
          <w:color w:val="00B050"/>
        </w:rPr>
      </w:pPr>
    </w:p>
    <w:p w14:paraId="1F7A54C7" w14:textId="77777777" w:rsidR="006C7161" w:rsidRPr="00D376BB" w:rsidRDefault="006C7161" w:rsidP="006C7161">
      <w:pPr>
        <w:pStyle w:val="af5"/>
        <w:rPr>
          <w:color w:val="00B050"/>
        </w:rPr>
      </w:pPr>
      <w:r w:rsidRPr="00D376BB">
        <w:rPr>
          <w:color w:val="00B050"/>
        </w:rPr>
        <w:t>VOID</w:t>
      </w:r>
    </w:p>
    <w:p w14:paraId="2F256680" w14:textId="33130B45" w:rsidR="00237BF8" w:rsidRPr="00D376BB" w:rsidRDefault="006C7161" w:rsidP="006C7161">
      <w:pPr>
        <w:pStyle w:val="af5"/>
        <w:rPr>
          <w:color w:val="00B050"/>
        </w:rPr>
      </w:pPr>
      <w:r w:rsidRPr="00D376BB">
        <w:rPr>
          <w:color w:val="00B050"/>
        </w:rPr>
        <w:t>FileTest(CHAR16 * param)</w:t>
      </w:r>
    </w:p>
    <w:p w14:paraId="722736D5" w14:textId="2BC1F348" w:rsidR="00237BF8" w:rsidRDefault="00D376BB">
      <w:r>
        <w:rPr>
          <w:rFonts w:hint="eastAsia"/>
        </w:rPr>
        <w:t>行为</w:t>
      </w:r>
      <w:r w:rsidR="002C04D6">
        <w:t>简述：测试函数，</w:t>
      </w:r>
      <w:r w:rsidR="002C04D6">
        <w:rPr>
          <w:rFonts w:hint="eastAsia"/>
        </w:rPr>
        <w:t>仅供测试</w:t>
      </w:r>
    </w:p>
    <w:p w14:paraId="03E100BD" w14:textId="69E600F7" w:rsidR="00237BF8" w:rsidRDefault="00237BF8"/>
    <w:p w14:paraId="797DF656" w14:textId="27BDB46C" w:rsidR="00E8058A" w:rsidRDefault="00E8058A"/>
    <w:p w14:paraId="75E98F64" w14:textId="6DA2B1A1" w:rsidR="00D0007B" w:rsidRDefault="002D5ABA" w:rsidP="002D5ABA">
      <w:pPr>
        <w:pStyle w:val="2"/>
      </w:pPr>
      <w:r w:rsidRPr="002D5ABA">
        <w:t>ZXLibRW.c</w:t>
      </w:r>
    </w:p>
    <w:p w14:paraId="4E0738FB" w14:textId="703F1574" w:rsidR="00D0007B" w:rsidRDefault="001B6638">
      <w:r>
        <w:rPr>
          <w:rFonts w:hint="eastAsia"/>
        </w:rPr>
        <w:t>此文件</w:t>
      </w:r>
      <w:r>
        <w:t>提供了</w:t>
      </w:r>
      <w:r>
        <w:t>Asia</w:t>
      </w:r>
      <w:r>
        <w:t>中</w:t>
      </w:r>
      <w:r>
        <w:t>CFG/IO/Mem</w:t>
      </w:r>
      <w:r>
        <w:rPr>
          <w:rFonts w:hint="eastAsia"/>
        </w:rPr>
        <w:t>的</w:t>
      </w:r>
      <w:r>
        <w:t>8/16/32 bit</w:t>
      </w:r>
      <w:r>
        <w:t>操作函数。</w:t>
      </w:r>
    </w:p>
    <w:p w14:paraId="27E2F1F6" w14:textId="29F6F135" w:rsidR="00BF68C3" w:rsidRDefault="00BF68C3" w:rsidP="00BF68C3">
      <w:pPr>
        <w:pStyle w:val="af5"/>
      </w:pPr>
      <w:r>
        <w:t>///////////////////////////////////////////////////////////////////////////////////CFG</w:t>
      </w:r>
    </w:p>
    <w:p w14:paraId="4869348C" w14:textId="77777777" w:rsidR="00BF68C3" w:rsidRDefault="00BF68C3" w:rsidP="00BF68C3">
      <w:pPr>
        <w:pStyle w:val="af5"/>
      </w:pPr>
    </w:p>
    <w:p w14:paraId="0711B1F5" w14:textId="77777777" w:rsidR="00BF68C3" w:rsidRDefault="00BF68C3" w:rsidP="00BF68C3">
      <w:pPr>
        <w:pStyle w:val="af5"/>
      </w:pPr>
      <w:r>
        <w:t>VOID AsiaPcieModify8(UINT64 Bar, UINT64 Address, UINT8 Mask, UINT8 Value);</w:t>
      </w:r>
    </w:p>
    <w:p w14:paraId="4CE4C857" w14:textId="77777777" w:rsidR="00BF68C3" w:rsidRDefault="00BF68C3" w:rsidP="00BF68C3">
      <w:pPr>
        <w:pStyle w:val="af5"/>
      </w:pPr>
      <w:r>
        <w:t>VOID AsiaPcieModify16(UINT64 Bar, UINT64 Address, UINT16 Mask, UINT16 Value);</w:t>
      </w:r>
    </w:p>
    <w:p w14:paraId="7FE67E41" w14:textId="77777777" w:rsidR="00BF68C3" w:rsidRDefault="00BF68C3" w:rsidP="00BF68C3">
      <w:pPr>
        <w:pStyle w:val="af5"/>
      </w:pPr>
      <w:r>
        <w:t>VOID AsiaPcieModify32(UINT64 Bar, UINT64 Address, UINT32 Mask, UINT32 Value);</w:t>
      </w:r>
    </w:p>
    <w:p w14:paraId="48867CD9" w14:textId="77777777" w:rsidR="00BF68C3" w:rsidRDefault="00BF68C3" w:rsidP="00BF68C3">
      <w:pPr>
        <w:pStyle w:val="af5"/>
      </w:pPr>
    </w:p>
    <w:p w14:paraId="6A7066C6" w14:textId="77777777" w:rsidR="00BF68C3" w:rsidRDefault="00BF68C3" w:rsidP="00BF68C3">
      <w:pPr>
        <w:pStyle w:val="af5"/>
      </w:pPr>
    </w:p>
    <w:p w14:paraId="7523A0E1" w14:textId="77777777" w:rsidR="00BF68C3" w:rsidRDefault="00BF68C3" w:rsidP="00BF68C3">
      <w:pPr>
        <w:pStyle w:val="af5"/>
      </w:pPr>
      <w:r>
        <w:t>UINT8 AsiaPcieRead8(UINT64 Bar, UINT64 Address);</w:t>
      </w:r>
    </w:p>
    <w:p w14:paraId="72DFC79A" w14:textId="77777777" w:rsidR="00BF68C3" w:rsidRDefault="00BF68C3" w:rsidP="00BF68C3">
      <w:pPr>
        <w:pStyle w:val="af5"/>
      </w:pPr>
      <w:r>
        <w:t>UINT16 AsiaPcieRead16(UINT64 Bar, UINT64 Address);</w:t>
      </w:r>
    </w:p>
    <w:p w14:paraId="0DF9667E" w14:textId="77777777" w:rsidR="00BF68C3" w:rsidRDefault="00BF68C3" w:rsidP="00BF68C3">
      <w:pPr>
        <w:pStyle w:val="af5"/>
      </w:pPr>
      <w:r>
        <w:t>UINT32 AsiaPcieRead32(UINT64 Bar, UINT64 Address);</w:t>
      </w:r>
    </w:p>
    <w:p w14:paraId="33DDB9E1" w14:textId="77777777" w:rsidR="00BF68C3" w:rsidRDefault="00BF68C3" w:rsidP="00BF68C3">
      <w:pPr>
        <w:pStyle w:val="af5"/>
      </w:pPr>
    </w:p>
    <w:p w14:paraId="5C30B8DD" w14:textId="77777777" w:rsidR="00BF68C3" w:rsidRDefault="00BF68C3" w:rsidP="00BF68C3">
      <w:pPr>
        <w:pStyle w:val="af5"/>
      </w:pPr>
    </w:p>
    <w:p w14:paraId="5430E51A" w14:textId="77777777" w:rsidR="00BF68C3" w:rsidRDefault="00BF68C3" w:rsidP="00BF68C3">
      <w:pPr>
        <w:pStyle w:val="af5"/>
      </w:pPr>
      <w:r>
        <w:t>VOID AsiaPcieWrite8(UINT64 Bar, UINT64 Address, UINT8 Data);</w:t>
      </w:r>
    </w:p>
    <w:p w14:paraId="72D20915" w14:textId="77777777" w:rsidR="00BF68C3" w:rsidRDefault="00BF68C3" w:rsidP="00BF68C3">
      <w:pPr>
        <w:pStyle w:val="af5"/>
      </w:pPr>
      <w:r>
        <w:t>VOID AsiaPcieWrite16(UINT64 Bar, UINT64 Address, UINT16 Data);</w:t>
      </w:r>
    </w:p>
    <w:p w14:paraId="7EB36762" w14:textId="77777777" w:rsidR="00BF68C3" w:rsidRDefault="00BF68C3" w:rsidP="00BF68C3">
      <w:pPr>
        <w:pStyle w:val="af5"/>
      </w:pPr>
      <w:r>
        <w:t>VOID AsiaPcieWrite32(UINT64 Bar, UINT64 Address, UINT32 Data);</w:t>
      </w:r>
    </w:p>
    <w:p w14:paraId="43920513" w14:textId="77777777" w:rsidR="00BF68C3" w:rsidRDefault="00BF68C3" w:rsidP="00BF68C3">
      <w:pPr>
        <w:pStyle w:val="af5"/>
      </w:pPr>
    </w:p>
    <w:p w14:paraId="53D98816" w14:textId="77777777" w:rsidR="00BF68C3" w:rsidRDefault="00BF68C3" w:rsidP="00BF68C3">
      <w:pPr>
        <w:pStyle w:val="af5"/>
      </w:pPr>
      <w:r>
        <w:t>///////////////////////////////////////////////////////////////////////////////////IO</w:t>
      </w:r>
    </w:p>
    <w:p w14:paraId="5B469A31" w14:textId="77777777" w:rsidR="00BF68C3" w:rsidRDefault="00BF68C3" w:rsidP="00BF68C3">
      <w:pPr>
        <w:pStyle w:val="af5"/>
      </w:pPr>
    </w:p>
    <w:p w14:paraId="3E9640B6" w14:textId="77777777" w:rsidR="00BF68C3" w:rsidRDefault="00BF68C3" w:rsidP="00BF68C3">
      <w:pPr>
        <w:pStyle w:val="af5"/>
      </w:pPr>
      <w:r>
        <w:t>VOID AsiaIoModify8(UINT16 Address, UINT8 Mask, UINT8 Value);</w:t>
      </w:r>
    </w:p>
    <w:p w14:paraId="253D6A13" w14:textId="77777777" w:rsidR="00BF68C3" w:rsidRDefault="00BF68C3" w:rsidP="00BF68C3">
      <w:pPr>
        <w:pStyle w:val="af5"/>
      </w:pPr>
      <w:r>
        <w:t>VOID AsiaIoModify16(UINT16 Address, UINT16 Mask, UINT16 Value);</w:t>
      </w:r>
    </w:p>
    <w:p w14:paraId="401B1A38" w14:textId="77777777" w:rsidR="00BF68C3" w:rsidRDefault="00BF68C3" w:rsidP="00BF68C3">
      <w:pPr>
        <w:pStyle w:val="af5"/>
      </w:pPr>
      <w:r>
        <w:t>VOID AsiaIoModify32(UINT16 Address, UINT32 Mask, UINT32 Value);</w:t>
      </w:r>
    </w:p>
    <w:p w14:paraId="6AC99C79" w14:textId="77777777" w:rsidR="00BF68C3" w:rsidRDefault="00BF68C3" w:rsidP="00BF68C3">
      <w:pPr>
        <w:pStyle w:val="af5"/>
      </w:pPr>
    </w:p>
    <w:p w14:paraId="5384CEC2" w14:textId="77777777" w:rsidR="00BF68C3" w:rsidRDefault="00BF68C3" w:rsidP="00BF68C3">
      <w:pPr>
        <w:pStyle w:val="af5"/>
      </w:pPr>
      <w:r>
        <w:t>UINT8 AsiaIoRead8(UINT16 Address);</w:t>
      </w:r>
    </w:p>
    <w:p w14:paraId="28FCCB9C" w14:textId="77777777" w:rsidR="00BF68C3" w:rsidRDefault="00BF68C3" w:rsidP="00BF68C3">
      <w:pPr>
        <w:pStyle w:val="af5"/>
      </w:pPr>
      <w:r>
        <w:t>UINT16 AsiaIoRead16(UINT16 Address);</w:t>
      </w:r>
    </w:p>
    <w:p w14:paraId="051BDF11" w14:textId="77777777" w:rsidR="00BF68C3" w:rsidRDefault="00BF68C3" w:rsidP="00BF68C3">
      <w:pPr>
        <w:pStyle w:val="af5"/>
      </w:pPr>
      <w:r>
        <w:t>UINT32 AsiaIoRead32(UINT16 Address);</w:t>
      </w:r>
    </w:p>
    <w:p w14:paraId="194935EB" w14:textId="77777777" w:rsidR="00BF68C3" w:rsidRDefault="00BF68C3" w:rsidP="00BF68C3">
      <w:pPr>
        <w:pStyle w:val="af5"/>
      </w:pPr>
      <w:r>
        <w:t>VOID AsiaIoWrite8(UINT16 Address, UINT8 Data);</w:t>
      </w:r>
    </w:p>
    <w:p w14:paraId="28A62854" w14:textId="77777777" w:rsidR="00BF68C3" w:rsidRDefault="00BF68C3" w:rsidP="00BF68C3">
      <w:pPr>
        <w:pStyle w:val="af5"/>
      </w:pPr>
      <w:r>
        <w:t>VOID AsiaIoWrite16(UINT16 Address, UINT16 Data);</w:t>
      </w:r>
    </w:p>
    <w:p w14:paraId="0965DB96" w14:textId="77777777" w:rsidR="00BF68C3" w:rsidRDefault="00BF68C3" w:rsidP="00BF68C3">
      <w:pPr>
        <w:pStyle w:val="af5"/>
      </w:pPr>
      <w:r>
        <w:t>VOID AsiaIoWrite32(UINT16 Address, UINT32 Data);</w:t>
      </w:r>
    </w:p>
    <w:p w14:paraId="23A5BE65" w14:textId="77777777" w:rsidR="00BF68C3" w:rsidRDefault="00BF68C3" w:rsidP="00BF68C3">
      <w:pPr>
        <w:pStyle w:val="af5"/>
      </w:pPr>
    </w:p>
    <w:p w14:paraId="2885E54F" w14:textId="77777777" w:rsidR="00BF68C3" w:rsidRDefault="00BF68C3" w:rsidP="00BF68C3">
      <w:pPr>
        <w:pStyle w:val="af5"/>
      </w:pPr>
      <w:r>
        <w:t>///////////////////////////////////////////////////////////////////////////////////Memory</w:t>
      </w:r>
    </w:p>
    <w:p w14:paraId="33BADF84" w14:textId="77777777" w:rsidR="00BF68C3" w:rsidRDefault="00BF68C3" w:rsidP="00BF68C3">
      <w:pPr>
        <w:pStyle w:val="af5"/>
      </w:pPr>
    </w:p>
    <w:p w14:paraId="231DA04C" w14:textId="77777777" w:rsidR="00BF68C3" w:rsidRDefault="00BF68C3" w:rsidP="00BF68C3">
      <w:pPr>
        <w:pStyle w:val="af5"/>
      </w:pPr>
      <w:r>
        <w:t>VOID AsiaMemoryWrite8(UINT64 Address, UINT8 Data);</w:t>
      </w:r>
    </w:p>
    <w:p w14:paraId="429B592D" w14:textId="77777777" w:rsidR="00BF68C3" w:rsidRDefault="00BF68C3" w:rsidP="00BF68C3">
      <w:pPr>
        <w:pStyle w:val="af5"/>
      </w:pPr>
      <w:r>
        <w:t>VOID AsiaMemoryWrite16(UINT64 Address, UINT16 Data);</w:t>
      </w:r>
    </w:p>
    <w:p w14:paraId="5CB8FDD2" w14:textId="77777777" w:rsidR="00BF68C3" w:rsidRDefault="00BF68C3" w:rsidP="00BF68C3">
      <w:pPr>
        <w:pStyle w:val="af5"/>
      </w:pPr>
      <w:r>
        <w:t>VOID AsiaMemoryWrite32(UINT64 Address, UINT32 Data);</w:t>
      </w:r>
    </w:p>
    <w:p w14:paraId="3FEE3F66" w14:textId="77777777" w:rsidR="00BF68C3" w:rsidRDefault="00BF68C3" w:rsidP="00BF68C3">
      <w:pPr>
        <w:pStyle w:val="af5"/>
      </w:pPr>
    </w:p>
    <w:p w14:paraId="32030B4A" w14:textId="77777777" w:rsidR="00BF68C3" w:rsidRDefault="00BF68C3" w:rsidP="00BF68C3">
      <w:pPr>
        <w:pStyle w:val="af5"/>
      </w:pPr>
      <w:r>
        <w:t>UINT8 AsiaMemoryRead8(UINT64 Address);</w:t>
      </w:r>
    </w:p>
    <w:p w14:paraId="39D4EA8D" w14:textId="77777777" w:rsidR="00BF68C3" w:rsidRDefault="00BF68C3" w:rsidP="00BF68C3">
      <w:pPr>
        <w:pStyle w:val="af5"/>
      </w:pPr>
      <w:r>
        <w:t>UINT16 AsiaMemoryRead16(UINT64 Address);</w:t>
      </w:r>
    </w:p>
    <w:p w14:paraId="383706CE" w14:textId="77777777" w:rsidR="00BF68C3" w:rsidRDefault="00BF68C3" w:rsidP="00BF68C3">
      <w:pPr>
        <w:pStyle w:val="af5"/>
      </w:pPr>
      <w:r>
        <w:t>UINT32 AsiaMemoryRead32(UINT64 Address);</w:t>
      </w:r>
    </w:p>
    <w:p w14:paraId="320CCFAC" w14:textId="77777777" w:rsidR="00BF68C3" w:rsidRDefault="00BF68C3" w:rsidP="00BF68C3">
      <w:pPr>
        <w:pStyle w:val="af5"/>
      </w:pPr>
    </w:p>
    <w:p w14:paraId="3087D439" w14:textId="77777777" w:rsidR="00BF68C3" w:rsidRDefault="00BF68C3" w:rsidP="00BF68C3">
      <w:pPr>
        <w:pStyle w:val="af5"/>
      </w:pPr>
    </w:p>
    <w:p w14:paraId="65E56745" w14:textId="77777777" w:rsidR="00BF68C3" w:rsidRDefault="00BF68C3" w:rsidP="00BF68C3">
      <w:pPr>
        <w:pStyle w:val="af5"/>
      </w:pPr>
      <w:r>
        <w:t>VOID AsiaMemoryModify8(UINT64 Address, UINT8 Mask, UINT8 Value);</w:t>
      </w:r>
    </w:p>
    <w:p w14:paraId="2CB7B6BB" w14:textId="77777777" w:rsidR="00BF68C3" w:rsidRDefault="00BF68C3" w:rsidP="00BF68C3">
      <w:pPr>
        <w:pStyle w:val="af5"/>
      </w:pPr>
      <w:r>
        <w:t>VOID AsiaMemoryModify16(UINT64 Address, UINT16 Mask, UINT16 Value);</w:t>
      </w:r>
    </w:p>
    <w:p w14:paraId="1EE9F6A8" w14:textId="77777777" w:rsidR="00BF68C3" w:rsidRDefault="00BF68C3" w:rsidP="00BF68C3">
      <w:pPr>
        <w:pStyle w:val="af5"/>
      </w:pPr>
      <w:r>
        <w:t>VOID AsiaMemoryModify32(UINT64 Address, UINT32 Mask, UINT32 Value);</w:t>
      </w:r>
    </w:p>
    <w:p w14:paraId="10A852E4" w14:textId="77777777" w:rsidR="00BF68C3" w:rsidRDefault="00BF68C3" w:rsidP="00BF68C3">
      <w:pPr>
        <w:pStyle w:val="af5"/>
      </w:pPr>
    </w:p>
    <w:p w14:paraId="3769E2D6" w14:textId="10AF0640" w:rsidR="00BF68C3" w:rsidRDefault="00BF68C3" w:rsidP="00BF68C3">
      <w:pPr>
        <w:pStyle w:val="af5"/>
      </w:pPr>
      <w:r>
        <w:t>///////////////////////////////////////////////////////////////////////////////////</w:t>
      </w:r>
    </w:p>
    <w:p w14:paraId="25C222B3" w14:textId="77777777" w:rsidR="0034065F" w:rsidRDefault="0034065F"/>
    <w:p w14:paraId="59A58FA3" w14:textId="6D02B331" w:rsidR="00D0007B" w:rsidRDefault="002D5ABA" w:rsidP="002D5ABA">
      <w:pPr>
        <w:pStyle w:val="2"/>
      </w:pPr>
      <w:r w:rsidRPr="002D5ABA">
        <w:t>ZXLibString.c</w:t>
      </w:r>
    </w:p>
    <w:p w14:paraId="4E7D5F37" w14:textId="31440891" w:rsidR="00D0007B" w:rsidRDefault="00D0007B"/>
    <w:p w14:paraId="2C0509AC" w14:textId="77777777" w:rsidR="00246E7B" w:rsidRDefault="00246E7B" w:rsidP="00246E7B">
      <w:pPr>
        <w:pStyle w:val="af5"/>
      </w:pPr>
      <w:r>
        <w:t>/**</w:t>
      </w:r>
    </w:p>
    <w:p w14:paraId="5850D7FC" w14:textId="77777777" w:rsidR="00246E7B" w:rsidRDefault="00246E7B" w:rsidP="00246E7B">
      <w:pPr>
        <w:pStyle w:val="af5"/>
      </w:pPr>
      <w:r>
        <w:tab/>
        <w:t>This function will translate CHAR16 formate string to CHAR8 format string</w:t>
      </w:r>
    </w:p>
    <w:p w14:paraId="307AC9D8" w14:textId="77777777" w:rsidR="00246E7B" w:rsidRDefault="00246E7B" w:rsidP="00246E7B">
      <w:pPr>
        <w:pStyle w:val="af5"/>
      </w:pPr>
      <w:r>
        <w:t>**/</w:t>
      </w:r>
    </w:p>
    <w:p w14:paraId="1A096F54" w14:textId="719E4180" w:rsidR="00246E7B" w:rsidRDefault="00246E7B" w:rsidP="00246E7B">
      <w:pPr>
        <w:pStyle w:val="af5"/>
      </w:pPr>
      <w:r>
        <w:t>char Char16Char8(IN CHAR16 *in, OUT char *out)</w:t>
      </w:r>
    </w:p>
    <w:p w14:paraId="7247F7C1" w14:textId="7189DCCB" w:rsidR="00246E7B" w:rsidRDefault="005A30A1">
      <w:r>
        <w:rPr>
          <w:rFonts w:hint="eastAsia"/>
        </w:rPr>
        <w:lastRenderedPageBreak/>
        <w:t>行为</w:t>
      </w:r>
      <w:r>
        <w:t>简述：</w:t>
      </w:r>
      <w:r w:rsidR="0076378F">
        <w:rPr>
          <w:rFonts w:hint="eastAsia"/>
        </w:rPr>
        <w:t>CHAR</w:t>
      </w:r>
      <w:r w:rsidR="0076378F">
        <w:t>16</w:t>
      </w:r>
      <w:r w:rsidR="0076378F">
        <w:rPr>
          <w:rFonts w:hint="eastAsia"/>
        </w:rPr>
        <w:t>格式</w:t>
      </w:r>
      <w:r w:rsidR="0076378F">
        <w:t>的字符串转</w:t>
      </w:r>
      <w:r w:rsidR="0076378F">
        <w:t>CHAR8</w:t>
      </w:r>
      <w:r w:rsidR="0076378F">
        <w:rPr>
          <w:rFonts w:hint="eastAsia"/>
        </w:rPr>
        <w:t>格式</w:t>
      </w:r>
      <w:r w:rsidR="0076378F">
        <w:t>的字符串</w:t>
      </w:r>
    </w:p>
    <w:p w14:paraId="571AE177" w14:textId="75AD2DBF" w:rsidR="00246E7B" w:rsidRDefault="00246E7B"/>
    <w:p w14:paraId="0FC0EAF5" w14:textId="77026223" w:rsidR="00F267B2" w:rsidRDefault="00F267B2"/>
    <w:p w14:paraId="27DB1C96" w14:textId="77777777" w:rsidR="009E351A" w:rsidRDefault="009E351A" w:rsidP="009E351A">
      <w:pPr>
        <w:pStyle w:val="af5"/>
      </w:pPr>
      <w:r>
        <w:t>/**</w:t>
      </w:r>
    </w:p>
    <w:p w14:paraId="1BE45D6B" w14:textId="77777777" w:rsidR="009E351A" w:rsidRDefault="009E351A" w:rsidP="009E351A">
      <w:pPr>
        <w:pStyle w:val="af5"/>
      </w:pPr>
      <w:r>
        <w:tab/>
        <w:t>CHAR8 Function</w:t>
      </w:r>
    </w:p>
    <w:p w14:paraId="22E08AD2" w14:textId="77777777" w:rsidR="009E351A" w:rsidRDefault="009E351A" w:rsidP="009E351A">
      <w:pPr>
        <w:pStyle w:val="af5"/>
      </w:pPr>
      <w:r>
        <w:tab/>
        <w:t xml:space="preserve">Hex Format string to Dec data </w:t>
      </w:r>
    </w:p>
    <w:p w14:paraId="1B3A4F91" w14:textId="77777777" w:rsidR="009E351A" w:rsidRDefault="009E351A" w:rsidP="009E351A">
      <w:pPr>
        <w:pStyle w:val="af5"/>
      </w:pPr>
      <w:r>
        <w:t>**/</w:t>
      </w:r>
    </w:p>
    <w:p w14:paraId="270B26C6" w14:textId="77777777" w:rsidR="009E351A" w:rsidRDefault="009E351A" w:rsidP="009E351A">
      <w:pPr>
        <w:pStyle w:val="af5"/>
      </w:pPr>
      <w:r>
        <w:t>//'len' must be input by strlen(str);</w:t>
      </w:r>
    </w:p>
    <w:p w14:paraId="317BCE34" w14:textId="71DB3D23" w:rsidR="00F267B2" w:rsidRDefault="009E351A" w:rsidP="009E351A">
      <w:pPr>
        <w:pStyle w:val="af5"/>
      </w:pPr>
      <w:r>
        <w:t>unsigned int my_strhex2dec(unsigned char *str, unsigned char len)</w:t>
      </w:r>
    </w:p>
    <w:p w14:paraId="1FCE100C" w14:textId="135E7067" w:rsidR="00246E7B" w:rsidRDefault="00BA412E">
      <w:r>
        <w:rPr>
          <w:rFonts w:hint="eastAsia"/>
        </w:rPr>
        <w:t>行为</w:t>
      </w:r>
      <w:r>
        <w:t>简述：</w:t>
      </w:r>
      <w:r w:rsidR="00090095">
        <w:rPr>
          <w:rFonts w:hint="eastAsia"/>
        </w:rPr>
        <w:t>字符串</w:t>
      </w:r>
      <w:r w:rsidR="00090095">
        <w:t>格式的数字，</w:t>
      </w:r>
      <w:r w:rsidR="00090095">
        <w:rPr>
          <w:rFonts w:hint="eastAsia"/>
        </w:rPr>
        <w:t xml:space="preserve"> </w:t>
      </w:r>
      <w:r w:rsidR="00090095">
        <w:rPr>
          <w:rFonts w:hint="eastAsia"/>
        </w:rPr>
        <w:t>从</w:t>
      </w:r>
      <w:r w:rsidR="00090095">
        <w:rPr>
          <w:rFonts w:hint="eastAsia"/>
        </w:rPr>
        <w:t>16</w:t>
      </w:r>
      <w:r w:rsidR="00090095">
        <w:rPr>
          <w:rFonts w:hint="eastAsia"/>
        </w:rPr>
        <w:t>进制</w:t>
      </w:r>
      <w:r w:rsidR="00090095">
        <w:t>换位</w:t>
      </w:r>
      <w:r w:rsidR="00090095">
        <w:rPr>
          <w:rFonts w:hint="eastAsia"/>
        </w:rPr>
        <w:t>10</w:t>
      </w:r>
      <w:r w:rsidR="00090095">
        <w:rPr>
          <w:rFonts w:hint="eastAsia"/>
        </w:rPr>
        <w:t>进制</w:t>
      </w:r>
    </w:p>
    <w:p w14:paraId="290AD3A5" w14:textId="77777777" w:rsidR="003C1E3C" w:rsidRDefault="003C1E3C"/>
    <w:p w14:paraId="241E914D" w14:textId="43B8F085" w:rsidR="00246E7B" w:rsidRDefault="00246E7B"/>
    <w:p w14:paraId="2A6C3812" w14:textId="77777777" w:rsidR="004A4375" w:rsidRDefault="004A4375" w:rsidP="004A4375">
      <w:pPr>
        <w:pStyle w:val="af5"/>
      </w:pPr>
      <w:r>
        <w:t>/**</w:t>
      </w:r>
    </w:p>
    <w:p w14:paraId="14AFE4AF" w14:textId="77777777" w:rsidR="004A4375" w:rsidRDefault="004A4375" w:rsidP="004A4375">
      <w:pPr>
        <w:pStyle w:val="af5"/>
      </w:pPr>
      <w:r>
        <w:tab/>
        <w:t>CHAR8 Function</w:t>
      </w:r>
    </w:p>
    <w:p w14:paraId="3AE4C565" w14:textId="77777777" w:rsidR="004A4375" w:rsidRDefault="004A4375" w:rsidP="004A4375">
      <w:pPr>
        <w:pStyle w:val="af5"/>
      </w:pPr>
      <w:r>
        <w:tab/>
        <w:t>Dec Format string to Dec data</w:t>
      </w:r>
    </w:p>
    <w:p w14:paraId="757599E4" w14:textId="77777777" w:rsidR="004A4375" w:rsidRDefault="004A4375" w:rsidP="004A4375">
      <w:pPr>
        <w:pStyle w:val="af5"/>
      </w:pPr>
      <w:r>
        <w:t>**/</w:t>
      </w:r>
    </w:p>
    <w:p w14:paraId="3B9DB6BD" w14:textId="77777777" w:rsidR="004A4375" w:rsidRDefault="004A4375" w:rsidP="004A4375">
      <w:pPr>
        <w:pStyle w:val="af5"/>
      </w:pPr>
      <w:r>
        <w:t>//'len' must be input by strlen(str);</w:t>
      </w:r>
    </w:p>
    <w:p w14:paraId="28EFE4FA" w14:textId="2C7854B1" w:rsidR="00246E7B" w:rsidRPr="00F27170" w:rsidRDefault="004A4375" w:rsidP="004A4375">
      <w:pPr>
        <w:pStyle w:val="af5"/>
      </w:pPr>
      <w:r>
        <w:t>unsigned int my_strdec2dec(unsigned char *str, unsigned char len)</w:t>
      </w:r>
    </w:p>
    <w:p w14:paraId="4BE20845" w14:textId="488B9316" w:rsidR="00246E7B" w:rsidRDefault="002745DF">
      <w:r>
        <w:rPr>
          <w:rFonts w:hint="eastAsia"/>
        </w:rPr>
        <w:t>行为</w:t>
      </w:r>
      <w:r>
        <w:t>简述：</w:t>
      </w:r>
      <w:r w:rsidR="00B50CAE">
        <w:rPr>
          <w:rFonts w:hint="eastAsia"/>
        </w:rPr>
        <w:t>十进制</w:t>
      </w:r>
      <w:r w:rsidR="00B50CAE">
        <w:t>的字符串数字，</w:t>
      </w:r>
      <w:r w:rsidR="00B50CAE">
        <w:rPr>
          <w:rFonts w:hint="eastAsia"/>
        </w:rPr>
        <w:t>转化</w:t>
      </w:r>
      <w:r w:rsidR="006E0B31">
        <w:t>为</w:t>
      </w:r>
      <w:r w:rsidR="00097243">
        <w:rPr>
          <w:rFonts w:hint="eastAsia"/>
        </w:rPr>
        <w:t>纯</w:t>
      </w:r>
      <w:r w:rsidR="003E25E7">
        <w:rPr>
          <w:rFonts w:hint="eastAsia"/>
        </w:rPr>
        <w:t>数字</w:t>
      </w:r>
    </w:p>
    <w:p w14:paraId="513EA0E4" w14:textId="5ECD102E" w:rsidR="00246E7B" w:rsidRDefault="00246E7B"/>
    <w:p w14:paraId="7BF2A1F4" w14:textId="77777777" w:rsidR="0017499D" w:rsidRDefault="0017499D"/>
    <w:p w14:paraId="52485DC2" w14:textId="77777777" w:rsidR="00322988" w:rsidRDefault="00322988" w:rsidP="00322988">
      <w:pPr>
        <w:pStyle w:val="af5"/>
      </w:pPr>
      <w:r>
        <w:t>/**</w:t>
      </w:r>
    </w:p>
    <w:p w14:paraId="3D41C37A" w14:textId="77777777" w:rsidR="00322988" w:rsidRDefault="00322988" w:rsidP="00322988">
      <w:pPr>
        <w:pStyle w:val="af5"/>
      </w:pPr>
      <w:r>
        <w:tab/>
        <w:t>CHAR8 Function</w:t>
      </w:r>
    </w:p>
    <w:p w14:paraId="1EF4FDA8" w14:textId="77777777" w:rsidR="00322988" w:rsidRDefault="00322988" w:rsidP="00322988">
      <w:pPr>
        <w:pStyle w:val="af5"/>
      </w:pPr>
      <w:r>
        <w:tab/>
        <w:t>@param:</w:t>
      </w:r>
    </w:p>
    <w:p w14:paraId="37B3E3CF" w14:textId="77777777" w:rsidR="00322988" w:rsidRDefault="00322988" w:rsidP="00322988">
      <w:pPr>
        <w:pStyle w:val="af5"/>
      </w:pPr>
      <w:r>
        <w:tab/>
      </w:r>
      <w:r>
        <w:tab/>
        <w:t>str: the string we get (CHAR8)</w:t>
      </w:r>
    </w:p>
    <w:p w14:paraId="0B374482" w14:textId="77777777" w:rsidR="00322988" w:rsidRDefault="00322988" w:rsidP="00322988">
      <w:pPr>
        <w:pStyle w:val="af5"/>
      </w:pPr>
      <w:r>
        <w:tab/>
        <w:t>@return:</w:t>
      </w:r>
    </w:p>
    <w:p w14:paraId="624BED91" w14:textId="77777777" w:rsidR="00322988" w:rsidRDefault="00322988" w:rsidP="00322988">
      <w:pPr>
        <w:pStyle w:val="af5"/>
      </w:pPr>
      <w:r>
        <w:tab/>
      </w:r>
      <w:r>
        <w:tab/>
        <w:t>the number in this string</w:t>
      </w:r>
    </w:p>
    <w:p w14:paraId="15E5B250" w14:textId="77777777" w:rsidR="00322988" w:rsidRDefault="00322988" w:rsidP="00322988">
      <w:pPr>
        <w:pStyle w:val="af5"/>
      </w:pPr>
      <w:r>
        <w:tab/>
        <w:t>@note:</w:t>
      </w:r>
    </w:p>
    <w:p w14:paraId="27F66A5A" w14:textId="77777777" w:rsidR="00322988" w:rsidRDefault="00322988" w:rsidP="00322988">
      <w:pPr>
        <w:pStyle w:val="af5"/>
      </w:pPr>
      <w:r>
        <w:tab/>
      </w:r>
      <w:r>
        <w:tab/>
        <w:t xml:space="preserve">the formate of this string can be </w:t>
      </w:r>
    </w:p>
    <w:p w14:paraId="335AB685" w14:textId="77777777" w:rsidR="00322988" w:rsidRDefault="00322988" w:rsidP="00322988">
      <w:pPr>
        <w:pStyle w:val="af5"/>
      </w:pPr>
      <w:r>
        <w:tab/>
      </w:r>
      <w:r>
        <w:tab/>
        <w:t>1. Rx...(hex)</w:t>
      </w:r>
    </w:p>
    <w:p w14:paraId="3A18CC28" w14:textId="77777777" w:rsidR="00322988" w:rsidRDefault="00322988" w:rsidP="00322988">
      <w:pPr>
        <w:pStyle w:val="af5"/>
      </w:pPr>
      <w:r>
        <w:tab/>
      </w:r>
      <w:r>
        <w:tab/>
        <w:t>2. 0x...(hex)</w:t>
      </w:r>
    </w:p>
    <w:p w14:paraId="645CEB14" w14:textId="77777777" w:rsidR="00322988" w:rsidRDefault="00322988" w:rsidP="00322988">
      <w:pPr>
        <w:pStyle w:val="af5"/>
      </w:pPr>
      <w:r>
        <w:tab/>
      </w:r>
      <w:r>
        <w:tab/>
        <w:t>3. ...(Dec)</w:t>
      </w:r>
    </w:p>
    <w:p w14:paraId="5BB34238" w14:textId="77777777" w:rsidR="00322988" w:rsidRDefault="00322988" w:rsidP="00322988">
      <w:pPr>
        <w:pStyle w:val="af5"/>
      </w:pPr>
    </w:p>
    <w:p w14:paraId="07004406" w14:textId="77777777" w:rsidR="00322988" w:rsidRDefault="00322988" w:rsidP="00322988">
      <w:pPr>
        <w:pStyle w:val="af5"/>
      </w:pPr>
      <w:r>
        <w:t>**/</w:t>
      </w:r>
    </w:p>
    <w:p w14:paraId="303E6050" w14:textId="77777777" w:rsidR="00322988" w:rsidRDefault="00322988" w:rsidP="00322988">
      <w:pPr>
        <w:pStyle w:val="af5"/>
      </w:pPr>
      <w:r>
        <w:t>//'len' must be input by strlen(str);</w:t>
      </w:r>
    </w:p>
    <w:p w14:paraId="4ED02815" w14:textId="6401B780" w:rsidR="00F72C43" w:rsidRPr="00097243" w:rsidRDefault="00322988" w:rsidP="00322988">
      <w:pPr>
        <w:pStyle w:val="af5"/>
      </w:pPr>
      <w:r>
        <w:t>unsigned int my_str2dec(unsigned char *str, unsigned char len)</w:t>
      </w:r>
    </w:p>
    <w:p w14:paraId="6BDDDAFD" w14:textId="29497274" w:rsidR="001169AB" w:rsidRDefault="00322988">
      <w:r>
        <w:rPr>
          <w:rFonts w:hint="eastAsia"/>
        </w:rPr>
        <w:t>行为</w:t>
      </w:r>
      <w:r>
        <w:t>简述：</w:t>
      </w:r>
      <w:r w:rsidR="001169AB">
        <w:rPr>
          <w:rFonts w:hint="eastAsia"/>
        </w:rPr>
        <w:t>将</w:t>
      </w:r>
      <w:r w:rsidR="001169AB">
        <w:t>字符串格式表示的值，转化为串数字</w:t>
      </w:r>
      <w:r w:rsidR="001169AB">
        <w:rPr>
          <w:rFonts w:hint="eastAsia"/>
        </w:rPr>
        <w:t>；</w:t>
      </w:r>
      <w:r w:rsidR="001169AB">
        <w:rPr>
          <w:rFonts w:hint="eastAsia"/>
        </w:rPr>
        <w:t xml:space="preserve"> </w:t>
      </w:r>
      <w:r w:rsidR="001169AB">
        <w:rPr>
          <w:rFonts w:hint="eastAsia"/>
        </w:rPr>
        <w:t>如</w:t>
      </w:r>
      <w:r w:rsidR="001169AB">
        <w:t>Rx100</w:t>
      </w:r>
      <w:r w:rsidR="001169AB">
        <w:rPr>
          <w:rFonts w:hint="eastAsia"/>
        </w:rPr>
        <w:t>转化</w:t>
      </w:r>
      <w:r w:rsidR="001169AB">
        <w:t>为</w:t>
      </w:r>
      <w:r w:rsidR="001169AB">
        <w:rPr>
          <w:rFonts w:hint="eastAsia"/>
        </w:rPr>
        <w:t>100h,  0x200</w:t>
      </w:r>
      <w:r w:rsidR="001169AB">
        <w:rPr>
          <w:rFonts w:hint="eastAsia"/>
        </w:rPr>
        <w:t>转化</w:t>
      </w:r>
      <w:r w:rsidR="001169AB">
        <w:t>为</w:t>
      </w:r>
      <w:r w:rsidR="001169AB">
        <w:rPr>
          <w:rFonts w:hint="eastAsia"/>
        </w:rPr>
        <w:t>200</w:t>
      </w:r>
      <w:r w:rsidR="001169AB">
        <w:t>h</w:t>
      </w:r>
      <w:r w:rsidR="001169AB">
        <w:t>；</w:t>
      </w:r>
    </w:p>
    <w:p w14:paraId="69F50B61" w14:textId="7F84A328" w:rsidR="004A4375" w:rsidRDefault="008E7A9F">
      <w:r>
        <w:rPr>
          <w:rFonts w:hint="eastAsia"/>
        </w:rPr>
        <w:t>这</w:t>
      </w:r>
      <w:r>
        <w:t>有助于方便</w:t>
      </w:r>
      <w:r>
        <w:rPr>
          <w:rFonts w:hint="eastAsia"/>
        </w:rPr>
        <w:t>解析</w:t>
      </w:r>
      <w:r>
        <w:t>配置文件</w:t>
      </w:r>
      <w:r w:rsidR="005E40A2">
        <w:rPr>
          <w:rFonts w:hint="eastAsia"/>
        </w:rPr>
        <w:t>中不同</w:t>
      </w:r>
      <w:r w:rsidR="005E40A2">
        <w:t>表示方法</w:t>
      </w:r>
      <w:r w:rsidR="00B1200A">
        <w:rPr>
          <w:rFonts w:hint="eastAsia"/>
        </w:rPr>
        <w:t>.</w:t>
      </w:r>
    </w:p>
    <w:p w14:paraId="57A063C0" w14:textId="3F1FA786" w:rsidR="004A4375" w:rsidRDefault="004A4375"/>
    <w:p w14:paraId="3C6A934D" w14:textId="5FA1BFB8" w:rsidR="004A4375" w:rsidRDefault="004A4375"/>
    <w:p w14:paraId="6A1A9CCE" w14:textId="77777777" w:rsidR="009B0C43" w:rsidRDefault="009B0C43" w:rsidP="009B0C43">
      <w:pPr>
        <w:pStyle w:val="af5"/>
      </w:pPr>
      <w:r>
        <w:t>/**</w:t>
      </w:r>
    </w:p>
    <w:p w14:paraId="19FE8D4A" w14:textId="77777777" w:rsidR="009B0C43" w:rsidRDefault="009B0C43" w:rsidP="009B0C43">
      <w:pPr>
        <w:pStyle w:val="af5"/>
      </w:pPr>
      <w:r>
        <w:tab/>
        <w:t>CHAR16 function</w:t>
      </w:r>
    </w:p>
    <w:p w14:paraId="557F0C6D" w14:textId="77777777" w:rsidR="009B0C43" w:rsidRDefault="009B0C43" w:rsidP="009B0C43">
      <w:pPr>
        <w:pStyle w:val="af5"/>
      </w:pPr>
      <w:r>
        <w:tab/>
        <w:t>Hex format string to Dec data</w:t>
      </w:r>
    </w:p>
    <w:p w14:paraId="060C8273" w14:textId="77777777" w:rsidR="009B0C43" w:rsidRDefault="009B0C43" w:rsidP="009B0C43">
      <w:pPr>
        <w:pStyle w:val="af5"/>
      </w:pPr>
      <w:r>
        <w:t>**/</w:t>
      </w:r>
    </w:p>
    <w:p w14:paraId="28F528E1" w14:textId="77777777" w:rsidR="009B0C43" w:rsidRDefault="009B0C43" w:rsidP="009B0C43">
      <w:pPr>
        <w:pStyle w:val="af5"/>
      </w:pPr>
      <w:r>
        <w:t>//'len' must be input by strlen(str);</w:t>
      </w:r>
    </w:p>
    <w:p w14:paraId="5B44F260" w14:textId="602E14EE" w:rsidR="004A4375" w:rsidRPr="009B0C43" w:rsidRDefault="009B0C43" w:rsidP="009B0C43">
      <w:pPr>
        <w:pStyle w:val="af5"/>
      </w:pPr>
      <w:r>
        <w:t>UINT32 my_strhex2dec_16(CHAR16 *str)</w:t>
      </w:r>
    </w:p>
    <w:p w14:paraId="1C1A53A8" w14:textId="1591B359" w:rsidR="004A4375" w:rsidRDefault="00C63D83">
      <w:r>
        <w:rPr>
          <w:rFonts w:hint="eastAsia"/>
        </w:rPr>
        <w:t>行为</w:t>
      </w:r>
      <w:r>
        <w:t>简述：</w:t>
      </w:r>
      <w:r w:rsidR="001958B7">
        <w:rPr>
          <w:rFonts w:hint="eastAsia"/>
        </w:rPr>
        <w:t>十六进制</w:t>
      </w:r>
      <w:r w:rsidR="001958B7">
        <w:t>的</w:t>
      </w:r>
      <w:r w:rsidR="001958B7">
        <w:rPr>
          <w:rFonts w:hint="eastAsia"/>
        </w:rPr>
        <w:t>CHAR</w:t>
      </w:r>
      <w:r w:rsidR="001958B7">
        <w:t>16</w:t>
      </w:r>
      <w:r w:rsidR="001958B7">
        <w:rPr>
          <w:rFonts w:hint="eastAsia"/>
        </w:rPr>
        <w:t>字符串</w:t>
      </w:r>
      <w:r w:rsidR="001958B7">
        <w:t>数据直接转换成十进制的</w:t>
      </w:r>
      <w:r w:rsidR="001958B7">
        <w:rPr>
          <w:rFonts w:hint="eastAsia"/>
        </w:rPr>
        <w:t>值</w:t>
      </w:r>
    </w:p>
    <w:p w14:paraId="71E939B1" w14:textId="77777777" w:rsidR="00DA4F5D" w:rsidRPr="001958B7" w:rsidRDefault="00DA4F5D"/>
    <w:p w14:paraId="7464B923" w14:textId="77777777" w:rsidR="009B0C43" w:rsidRDefault="009B0C43" w:rsidP="009B0C43">
      <w:pPr>
        <w:pStyle w:val="af5"/>
      </w:pPr>
      <w:r>
        <w:t>/**</w:t>
      </w:r>
    </w:p>
    <w:p w14:paraId="571F5AD1" w14:textId="77777777" w:rsidR="009B0C43" w:rsidRDefault="009B0C43" w:rsidP="009B0C43">
      <w:pPr>
        <w:pStyle w:val="af5"/>
      </w:pPr>
      <w:r>
        <w:tab/>
        <w:t>CHAR16 Function</w:t>
      </w:r>
    </w:p>
    <w:p w14:paraId="68EBDB5D" w14:textId="77777777" w:rsidR="009B0C43" w:rsidRDefault="009B0C43" w:rsidP="009B0C43">
      <w:pPr>
        <w:pStyle w:val="af5"/>
      </w:pPr>
      <w:r>
        <w:tab/>
        <w:t>Dec format string to Dec data</w:t>
      </w:r>
    </w:p>
    <w:p w14:paraId="3B4B7E04" w14:textId="77777777" w:rsidR="009B0C43" w:rsidRDefault="009B0C43" w:rsidP="009B0C43">
      <w:pPr>
        <w:pStyle w:val="af5"/>
      </w:pPr>
      <w:r>
        <w:t>**/</w:t>
      </w:r>
    </w:p>
    <w:p w14:paraId="0556C96B" w14:textId="5A2E2343" w:rsidR="004A4375" w:rsidRDefault="009B0C43" w:rsidP="009B0C43">
      <w:pPr>
        <w:pStyle w:val="af5"/>
      </w:pPr>
      <w:r>
        <w:t>UINT32 my_strdec2dec_16(CHAR16 *str)</w:t>
      </w:r>
    </w:p>
    <w:p w14:paraId="274740DC" w14:textId="16C54D91" w:rsidR="009B0C43" w:rsidRDefault="0022248F">
      <w:r>
        <w:rPr>
          <w:rFonts w:hint="eastAsia"/>
        </w:rPr>
        <w:t>行为</w:t>
      </w:r>
      <w:r>
        <w:t>简述：</w:t>
      </w:r>
      <w:r>
        <w:rPr>
          <w:rFonts w:hint="eastAsia"/>
        </w:rPr>
        <w:t>十进制</w:t>
      </w:r>
      <w:r>
        <w:t>的</w:t>
      </w:r>
      <w:r>
        <w:t>CHAR16</w:t>
      </w:r>
      <w:r>
        <w:rPr>
          <w:rFonts w:hint="eastAsia"/>
        </w:rPr>
        <w:t>字符串</w:t>
      </w:r>
      <w:r>
        <w:t>数据直接转换成十进制的值</w:t>
      </w:r>
    </w:p>
    <w:p w14:paraId="256C1365" w14:textId="77777777" w:rsidR="00C23B86" w:rsidRDefault="00C23B86"/>
    <w:p w14:paraId="1DF37262" w14:textId="77777777" w:rsidR="009B0C43" w:rsidRPr="00C73C69" w:rsidRDefault="009B0C43" w:rsidP="009B0C43">
      <w:pPr>
        <w:pStyle w:val="af5"/>
        <w:rPr>
          <w:color w:val="FF0000"/>
        </w:rPr>
      </w:pPr>
      <w:r w:rsidRPr="00C73C69">
        <w:rPr>
          <w:color w:val="FF0000"/>
        </w:rPr>
        <w:t>/**</w:t>
      </w:r>
    </w:p>
    <w:p w14:paraId="1F77D120" w14:textId="77777777" w:rsidR="009B0C43" w:rsidRPr="00C73C69" w:rsidRDefault="009B0C43" w:rsidP="009B0C43">
      <w:pPr>
        <w:pStyle w:val="af5"/>
        <w:rPr>
          <w:color w:val="FF0000"/>
        </w:rPr>
      </w:pPr>
      <w:r w:rsidRPr="00C73C69">
        <w:rPr>
          <w:color w:val="FF0000"/>
        </w:rPr>
        <w:tab/>
        <w:t>String to Number</w:t>
      </w:r>
    </w:p>
    <w:p w14:paraId="529E82F4" w14:textId="77777777" w:rsidR="009B0C43" w:rsidRPr="00C73C69" w:rsidRDefault="009B0C43" w:rsidP="009B0C43">
      <w:pPr>
        <w:pStyle w:val="af5"/>
        <w:rPr>
          <w:color w:val="FF0000"/>
        </w:rPr>
      </w:pPr>
      <w:r w:rsidRPr="00C73C69">
        <w:rPr>
          <w:color w:val="FF0000"/>
        </w:rPr>
        <w:tab/>
        <w:t>@param:</w:t>
      </w:r>
    </w:p>
    <w:p w14:paraId="2612ABAD" w14:textId="77777777" w:rsidR="009B0C43" w:rsidRPr="00C73C69" w:rsidRDefault="009B0C43" w:rsidP="009B0C43">
      <w:pPr>
        <w:pStyle w:val="af5"/>
        <w:rPr>
          <w:color w:val="FF0000"/>
        </w:rPr>
      </w:pPr>
      <w:r w:rsidRPr="00C73C69">
        <w:rPr>
          <w:color w:val="FF0000"/>
        </w:rPr>
        <w:tab/>
      </w:r>
      <w:r w:rsidRPr="00C73C69">
        <w:rPr>
          <w:color w:val="FF0000"/>
        </w:rPr>
        <w:tab/>
        <w:t>str: the string we get (CHAR16)</w:t>
      </w:r>
    </w:p>
    <w:p w14:paraId="3550C7F1" w14:textId="77777777" w:rsidR="009B0C43" w:rsidRPr="00C73C69" w:rsidRDefault="009B0C43" w:rsidP="009B0C43">
      <w:pPr>
        <w:pStyle w:val="af5"/>
        <w:rPr>
          <w:color w:val="FF0000"/>
        </w:rPr>
      </w:pPr>
      <w:r w:rsidRPr="00C73C69">
        <w:rPr>
          <w:color w:val="FF0000"/>
        </w:rPr>
        <w:tab/>
        <w:t>@return:</w:t>
      </w:r>
    </w:p>
    <w:p w14:paraId="771335F3" w14:textId="77777777" w:rsidR="009B0C43" w:rsidRPr="00C73C69" w:rsidRDefault="009B0C43" w:rsidP="009B0C43">
      <w:pPr>
        <w:pStyle w:val="af5"/>
        <w:rPr>
          <w:color w:val="FF0000"/>
        </w:rPr>
      </w:pPr>
      <w:r w:rsidRPr="00C73C69">
        <w:rPr>
          <w:color w:val="FF0000"/>
        </w:rPr>
        <w:tab/>
      </w:r>
      <w:r w:rsidRPr="00C73C69">
        <w:rPr>
          <w:color w:val="FF0000"/>
        </w:rPr>
        <w:tab/>
        <w:t>the number in this string</w:t>
      </w:r>
    </w:p>
    <w:p w14:paraId="37099D78" w14:textId="77777777" w:rsidR="009B0C43" w:rsidRPr="00C73C69" w:rsidRDefault="009B0C43" w:rsidP="009B0C43">
      <w:pPr>
        <w:pStyle w:val="af5"/>
        <w:rPr>
          <w:color w:val="FF0000"/>
        </w:rPr>
      </w:pPr>
      <w:r w:rsidRPr="00C73C69">
        <w:rPr>
          <w:color w:val="FF0000"/>
        </w:rPr>
        <w:tab/>
        <w:t>@note:</w:t>
      </w:r>
    </w:p>
    <w:p w14:paraId="06EAD78B" w14:textId="77777777" w:rsidR="009B0C43" w:rsidRPr="00C73C69" w:rsidRDefault="009B0C43" w:rsidP="009B0C43">
      <w:pPr>
        <w:pStyle w:val="af5"/>
        <w:rPr>
          <w:color w:val="FF0000"/>
        </w:rPr>
      </w:pPr>
      <w:r w:rsidRPr="00C73C69">
        <w:rPr>
          <w:color w:val="FF0000"/>
        </w:rPr>
        <w:tab/>
      </w:r>
      <w:r w:rsidRPr="00C73C69">
        <w:rPr>
          <w:color w:val="FF0000"/>
        </w:rPr>
        <w:tab/>
        <w:t xml:space="preserve">the formate of this string can be </w:t>
      </w:r>
    </w:p>
    <w:p w14:paraId="7A5BA5E4" w14:textId="77777777" w:rsidR="009B0C43" w:rsidRPr="00C73C69" w:rsidRDefault="009B0C43" w:rsidP="009B0C43">
      <w:pPr>
        <w:pStyle w:val="af5"/>
        <w:rPr>
          <w:color w:val="FF0000"/>
        </w:rPr>
      </w:pPr>
      <w:r w:rsidRPr="00C73C69">
        <w:rPr>
          <w:color w:val="FF0000"/>
        </w:rPr>
        <w:tab/>
      </w:r>
      <w:r w:rsidRPr="00C73C69">
        <w:rPr>
          <w:color w:val="FF0000"/>
        </w:rPr>
        <w:tab/>
        <w:t>1. Rx...(hex)</w:t>
      </w:r>
    </w:p>
    <w:p w14:paraId="28F81716" w14:textId="77777777" w:rsidR="009B0C43" w:rsidRPr="00C73C69" w:rsidRDefault="009B0C43" w:rsidP="009B0C43">
      <w:pPr>
        <w:pStyle w:val="af5"/>
        <w:rPr>
          <w:color w:val="FF0000"/>
        </w:rPr>
      </w:pPr>
      <w:r w:rsidRPr="00C73C69">
        <w:rPr>
          <w:color w:val="FF0000"/>
        </w:rPr>
        <w:tab/>
      </w:r>
      <w:r w:rsidRPr="00C73C69">
        <w:rPr>
          <w:color w:val="FF0000"/>
        </w:rPr>
        <w:tab/>
        <w:t>2. 0x...(hex)</w:t>
      </w:r>
    </w:p>
    <w:p w14:paraId="509A7930" w14:textId="77777777" w:rsidR="009B0C43" w:rsidRPr="00C73C69" w:rsidRDefault="009B0C43" w:rsidP="009B0C43">
      <w:pPr>
        <w:pStyle w:val="af5"/>
        <w:rPr>
          <w:color w:val="FF0000"/>
        </w:rPr>
      </w:pPr>
      <w:r w:rsidRPr="00C73C69">
        <w:rPr>
          <w:color w:val="FF0000"/>
        </w:rPr>
        <w:tab/>
      </w:r>
      <w:r w:rsidRPr="00C73C69">
        <w:rPr>
          <w:color w:val="FF0000"/>
        </w:rPr>
        <w:tab/>
        <w:t>3. ...(Dec)</w:t>
      </w:r>
    </w:p>
    <w:p w14:paraId="51280A3E" w14:textId="77777777" w:rsidR="009B0C43" w:rsidRPr="00C73C69" w:rsidRDefault="009B0C43" w:rsidP="009B0C43">
      <w:pPr>
        <w:pStyle w:val="af5"/>
        <w:rPr>
          <w:color w:val="FF0000"/>
        </w:rPr>
      </w:pPr>
      <w:r w:rsidRPr="00C73C69">
        <w:rPr>
          <w:color w:val="FF0000"/>
        </w:rPr>
        <w:t>**/</w:t>
      </w:r>
    </w:p>
    <w:p w14:paraId="081DC445" w14:textId="77777777" w:rsidR="009B0C43" w:rsidRPr="00C73C69" w:rsidRDefault="009B0C43" w:rsidP="009B0C43">
      <w:pPr>
        <w:pStyle w:val="af5"/>
        <w:rPr>
          <w:color w:val="FF0000"/>
        </w:rPr>
      </w:pPr>
      <w:r w:rsidRPr="00C73C69">
        <w:rPr>
          <w:color w:val="FF0000"/>
        </w:rPr>
        <w:t xml:space="preserve">UINT32 </w:t>
      </w:r>
    </w:p>
    <w:p w14:paraId="73CD93A5" w14:textId="78FF3313" w:rsidR="009B0C43" w:rsidRPr="00C73C69" w:rsidRDefault="009B0C43" w:rsidP="009B0C43">
      <w:pPr>
        <w:pStyle w:val="af5"/>
        <w:rPr>
          <w:color w:val="FF0000"/>
        </w:rPr>
      </w:pPr>
      <w:r w:rsidRPr="00C73C69">
        <w:rPr>
          <w:color w:val="FF0000"/>
        </w:rPr>
        <w:t>Str2Num(CHAR16 *str)</w:t>
      </w:r>
    </w:p>
    <w:p w14:paraId="655AC3A6" w14:textId="1A5F1237" w:rsidR="00F84B6C" w:rsidRDefault="00193DF3">
      <w:r>
        <w:rPr>
          <w:rFonts w:hint="eastAsia"/>
        </w:rPr>
        <w:t>行为</w:t>
      </w:r>
      <w:r>
        <w:t>简述：</w:t>
      </w:r>
      <w:r w:rsidR="000E1343">
        <w:rPr>
          <w:rFonts w:hint="eastAsia"/>
        </w:rPr>
        <w:t>此</w:t>
      </w:r>
      <w:r w:rsidR="00C529E9">
        <w:rPr>
          <w:rFonts w:hint="eastAsia"/>
        </w:rPr>
        <w:t>函数</w:t>
      </w:r>
      <w:r w:rsidR="00C529E9">
        <w:t>能够将各种格式表示的</w:t>
      </w:r>
      <w:r w:rsidR="000E1343">
        <w:rPr>
          <w:rFonts w:hint="eastAsia"/>
        </w:rPr>
        <w:t>CHAR</w:t>
      </w:r>
      <w:r w:rsidR="000E1343">
        <w:t>16</w:t>
      </w:r>
      <w:r w:rsidR="000E1343">
        <w:rPr>
          <w:rFonts w:hint="eastAsia"/>
        </w:rPr>
        <w:t>字符串数值</w:t>
      </w:r>
      <w:r w:rsidR="000E1343">
        <w:t>转化为</w:t>
      </w:r>
      <w:r w:rsidR="000E1343">
        <w:rPr>
          <w:rFonts w:hint="eastAsia"/>
        </w:rPr>
        <w:t>纯</w:t>
      </w:r>
      <w:r w:rsidR="000E1343">
        <w:t>数字</w:t>
      </w:r>
      <w:r w:rsidR="0039531F">
        <w:rPr>
          <w:rFonts w:hint="eastAsia"/>
        </w:rPr>
        <w:t>。</w:t>
      </w:r>
    </w:p>
    <w:p w14:paraId="2C24CD22" w14:textId="6A3F9E8B" w:rsidR="009B0C43" w:rsidRDefault="00C529E9">
      <w:r>
        <w:rPr>
          <w:rFonts w:hint="eastAsia"/>
        </w:rPr>
        <w:t>相对</w:t>
      </w:r>
      <w:r w:rsidRPr="00C529E9">
        <w:t>my_str2dec</w:t>
      </w:r>
      <w:r>
        <w:rPr>
          <w:rFonts w:hint="eastAsia"/>
        </w:rPr>
        <w:t>来讲</w:t>
      </w:r>
      <w:r w:rsidR="00796E0A">
        <w:t>，参数更少，</w:t>
      </w:r>
      <w:r w:rsidR="00796E0A">
        <w:rPr>
          <w:rFonts w:hint="eastAsia"/>
        </w:rPr>
        <w:t>更</w:t>
      </w:r>
      <w:r w:rsidR="00796E0A">
        <w:t>加易于使用。</w:t>
      </w:r>
    </w:p>
    <w:p w14:paraId="0420F646" w14:textId="7F94871C" w:rsidR="00C529E9" w:rsidRDefault="00C529E9"/>
    <w:p w14:paraId="00103968" w14:textId="77777777" w:rsidR="00C529E9" w:rsidRDefault="00C529E9"/>
    <w:p w14:paraId="6FC5D73C" w14:textId="77777777" w:rsidR="009B0C43" w:rsidRPr="00985C5E" w:rsidRDefault="009B0C43" w:rsidP="009B0C43">
      <w:pPr>
        <w:pStyle w:val="af5"/>
        <w:rPr>
          <w:color w:val="FF0000"/>
        </w:rPr>
      </w:pPr>
      <w:r w:rsidRPr="00985C5E">
        <w:rPr>
          <w:color w:val="FF0000"/>
        </w:rPr>
        <w:t>/**</w:t>
      </w:r>
    </w:p>
    <w:p w14:paraId="13DF188D" w14:textId="77777777" w:rsidR="009B0C43" w:rsidRPr="00985C5E" w:rsidRDefault="009B0C43" w:rsidP="009B0C43">
      <w:pPr>
        <w:pStyle w:val="af5"/>
        <w:rPr>
          <w:color w:val="FF0000"/>
        </w:rPr>
      </w:pPr>
      <w:r w:rsidRPr="00985C5E">
        <w:rPr>
          <w:color w:val="FF0000"/>
        </w:rPr>
        <w:t>this is a parser to get the text in the specfic Colume from the input string</w:t>
      </w:r>
    </w:p>
    <w:p w14:paraId="70BDA785" w14:textId="77777777" w:rsidR="009B0C43" w:rsidRPr="00985C5E" w:rsidRDefault="009B0C43" w:rsidP="009B0C43">
      <w:pPr>
        <w:pStyle w:val="af5"/>
        <w:rPr>
          <w:color w:val="FF0000"/>
        </w:rPr>
      </w:pPr>
      <w:r w:rsidRPr="00985C5E">
        <w:rPr>
          <w:color w:val="FF0000"/>
        </w:rPr>
        <w:t>the difference between this routine and Str2Num() is: this routine can auto</w:t>
      </w:r>
    </w:p>
    <w:p w14:paraId="36D09267" w14:textId="77777777" w:rsidR="009B0C43" w:rsidRPr="00985C5E" w:rsidRDefault="009B0C43" w:rsidP="009B0C43">
      <w:pPr>
        <w:pStyle w:val="af5"/>
        <w:rPr>
          <w:color w:val="FF0000"/>
        </w:rPr>
      </w:pPr>
      <w:r w:rsidRPr="00985C5E">
        <w:rPr>
          <w:color w:val="FF0000"/>
        </w:rPr>
        <w:tab/>
        <w:t>analyse the format like Rx70[3:0]/0x70[3:1] and output the Mask for those bit fields</w:t>
      </w:r>
    </w:p>
    <w:p w14:paraId="7A8D4145" w14:textId="77777777" w:rsidR="009B0C43" w:rsidRPr="00985C5E" w:rsidRDefault="009B0C43" w:rsidP="009B0C43">
      <w:pPr>
        <w:pStyle w:val="af5"/>
        <w:rPr>
          <w:color w:val="FF0000"/>
        </w:rPr>
      </w:pPr>
      <w:r w:rsidRPr="00985C5E">
        <w:rPr>
          <w:color w:val="FF0000"/>
        </w:rPr>
        <w:tab/>
        <w:t>@Param:</w:t>
      </w:r>
    </w:p>
    <w:p w14:paraId="180DFBB0" w14:textId="77777777" w:rsidR="009B0C43" w:rsidRPr="00985C5E" w:rsidRDefault="009B0C43" w:rsidP="009B0C43">
      <w:pPr>
        <w:pStyle w:val="af5"/>
        <w:rPr>
          <w:color w:val="FF0000"/>
        </w:rPr>
      </w:pPr>
      <w:r w:rsidRPr="00985C5E">
        <w:rPr>
          <w:color w:val="FF0000"/>
        </w:rPr>
        <w:tab/>
      </w:r>
      <w:r w:rsidRPr="00985C5E">
        <w:rPr>
          <w:color w:val="FF0000"/>
        </w:rPr>
        <w:tab/>
      </w:r>
    </w:p>
    <w:p w14:paraId="6B7D6015" w14:textId="77777777" w:rsidR="009B0C43" w:rsidRPr="00985C5E" w:rsidRDefault="009B0C43" w:rsidP="009B0C43">
      <w:pPr>
        <w:pStyle w:val="af5"/>
        <w:rPr>
          <w:color w:val="FF0000"/>
        </w:rPr>
      </w:pPr>
      <w:r w:rsidRPr="00985C5E">
        <w:rPr>
          <w:color w:val="FF0000"/>
        </w:rPr>
        <w:tab/>
        <w:t>@Return:</w:t>
      </w:r>
    </w:p>
    <w:p w14:paraId="43DBFAF7" w14:textId="77777777" w:rsidR="009B0C43" w:rsidRPr="00985C5E" w:rsidRDefault="009B0C43" w:rsidP="009B0C43">
      <w:pPr>
        <w:pStyle w:val="af5"/>
        <w:rPr>
          <w:color w:val="FF0000"/>
        </w:rPr>
      </w:pPr>
      <w:r w:rsidRPr="00985C5E">
        <w:rPr>
          <w:color w:val="FF0000"/>
        </w:rPr>
        <w:tab/>
      </w:r>
      <w:r w:rsidRPr="00985C5E">
        <w:rPr>
          <w:color w:val="FF0000"/>
        </w:rPr>
        <w:tab/>
        <w:t>EFI_NOT_FOUND: input format error</w:t>
      </w:r>
    </w:p>
    <w:p w14:paraId="6937C0F3" w14:textId="77777777" w:rsidR="009B0C43" w:rsidRPr="00985C5E" w:rsidRDefault="009B0C43" w:rsidP="009B0C43">
      <w:pPr>
        <w:pStyle w:val="af5"/>
        <w:rPr>
          <w:color w:val="FF0000"/>
        </w:rPr>
      </w:pPr>
      <w:r w:rsidRPr="00985C5E">
        <w:rPr>
          <w:color w:val="FF0000"/>
        </w:rPr>
        <w:tab/>
      </w:r>
      <w:r w:rsidRPr="00985C5E">
        <w:rPr>
          <w:color w:val="FF0000"/>
        </w:rPr>
        <w:tab/>
        <w:t>EFI_SUCCESS;</w:t>
      </w:r>
    </w:p>
    <w:p w14:paraId="1AF227B6" w14:textId="77777777" w:rsidR="009B0C43" w:rsidRPr="00985C5E" w:rsidRDefault="009B0C43" w:rsidP="009B0C43">
      <w:pPr>
        <w:pStyle w:val="af5"/>
        <w:rPr>
          <w:color w:val="FF0000"/>
        </w:rPr>
      </w:pPr>
    </w:p>
    <w:p w14:paraId="56EA2724" w14:textId="77777777" w:rsidR="009B0C43" w:rsidRPr="00985C5E" w:rsidRDefault="009B0C43" w:rsidP="009B0C43">
      <w:pPr>
        <w:pStyle w:val="af5"/>
        <w:rPr>
          <w:color w:val="FF0000"/>
        </w:rPr>
      </w:pPr>
      <w:r w:rsidRPr="00985C5E">
        <w:rPr>
          <w:color w:val="FF0000"/>
        </w:rPr>
        <w:t>Note:</w:t>
      </w:r>
    </w:p>
    <w:p w14:paraId="6FEC687E" w14:textId="77777777" w:rsidR="009B0C43" w:rsidRPr="00985C5E" w:rsidRDefault="009B0C43" w:rsidP="009B0C43">
      <w:pPr>
        <w:pStyle w:val="af5"/>
        <w:rPr>
          <w:color w:val="FF0000"/>
        </w:rPr>
      </w:pPr>
      <w:r w:rsidRPr="00985C5E">
        <w:rPr>
          <w:color w:val="FF0000"/>
        </w:rPr>
        <w:tab/>
        <w:t>Rx70[15:10]</w:t>
      </w:r>
    </w:p>
    <w:p w14:paraId="5B719080" w14:textId="77777777" w:rsidR="009B0C43" w:rsidRPr="00985C5E" w:rsidRDefault="009B0C43" w:rsidP="009B0C43">
      <w:pPr>
        <w:pStyle w:val="af5"/>
        <w:rPr>
          <w:color w:val="FF0000"/>
        </w:rPr>
      </w:pPr>
      <w:r w:rsidRPr="00985C5E">
        <w:rPr>
          <w:color w:val="FF0000"/>
        </w:rPr>
        <w:tab/>
        <w:t>local = Rx70</w:t>
      </w:r>
    </w:p>
    <w:p w14:paraId="2EC1598A" w14:textId="77777777" w:rsidR="009B0C43" w:rsidRPr="00985C5E" w:rsidRDefault="009B0C43" w:rsidP="009B0C43">
      <w:pPr>
        <w:pStyle w:val="af5"/>
        <w:rPr>
          <w:color w:val="FF0000"/>
        </w:rPr>
      </w:pPr>
      <w:r w:rsidRPr="00985C5E">
        <w:rPr>
          <w:color w:val="FF0000"/>
        </w:rPr>
        <w:tab/>
        <w:t>p1 = 4   is  EndOfFirstPart</w:t>
      </w:r>
    </w:p>
    <w:p w14:paraId="4A94D135" w14:textId="77777777" w:rsidR="009B0C43" w:rsidRPr="00985C5E" w:rsidRDefault="009B0C43" w:rsidP="009B0C43">
      <w:pPr>
        <w:pStyle w:val="af5"/>
        <w:rPr>
          <w:color w:val="FF0000"/>
        </w:rPr>
      </w:pPr>
      <w:r w:rsidRPr="00985C5E">
        <w:rPr>
          <w:color w:val="FF0000"/>
        </w:rPr>
        <w:tab/>
        <w:t xml:space="preserve">p2 = 7 </w:t>
      </w:r>
    </w:p>
    <w:p w14:paraId="4A2AC26F" w14:textId="77777777" w:rsidR="009B0C43" w:rsidRPr="00985C5E" w:rsidRDefault="009B0C43" w:rsidP="009B0C43">
      <w:pPr>
        <w:pStyle w:val="af5"/>
        <w:rPr>
          <w:color w:val="FF0000"/>
        </w:rPr>
      </w:pPr>
      <w:r w:rsidRPr="00985C5E">
        <w:rPr>
          <w:color w:val="FF0000"/>
        </w:rPr>
        <w:tab/>
        <w:t>p3 = 10  is  EndOfSecondPart</w:t>
      </w:r>
    </w:p>
    <w:p w14:paraId="6571F08B" w14:textId="77777777" w:rsidR="009B0C43" w:rsidRPr="00985C5E" w:rsidRDefault="009B0C43" w:rsidP="009B0C43">
      <w:pPr>
        <w:pStyle w:val="af5"/>
        <w:rPr>
          <w:color w:val="FF0000"/>
        </w:rPr>
      </w:pPr>
      <w:r w:rsidRPr="00985C5E">
        <w:rPr>
          <w:color w:val="FF0000"/>
        </w:rPr>
        <w:t>**/</w:t>
      </w:r>
    </w:p>
    <w:p w14:paraId="5F25E4A1" w14:textId="77777777" w:rsidR="009B0C43" w:rsidRPr="00985C5E" w:rsidRDefault="009B0C43" w:rsidP="009B0C43">
      <w:pPr>
        <w:pStyle w:val="af5"/>
        <w:rPr>
          <w:color w:val="FF0000"/>
        </w:rPr>
      </w:pPr>
    </w:p>
    <w:p w14:paraId="4BC0D00D" w14:textId="77777777" w:rsidR="009B0C43" w:rsidRPr="00985C5E" w:rsidRDefault="009B0C43" w:rsidP="009B0C43">
      <w:pPr>
        <w:pStyle w:val="af5"/>
        <w:rPr>
          <w:color w:val="FF0000"/>
        </w:rPr>
      </w:pPr>
      <w:r w:rsidRPr="00985C5E">
        <w:rPr>
          <w:color w:val="FF0000"/>
        </w:rPr>
        <w:t>EFI_STATUS</w:t>
      </w:r>
    </w:p>
    <w:p w14:paraId="45605364" w14:textId="70D1EC6D" w:rsidR="00985C5E" w:rsidRPr="00985C5E" w:rsidRDefault="009B0C43" w:rsidP="00985C5E">
      <w:pPr>
        <w:pStyle w:val="af5"/>
        <w:rPr>
          <w:color w:val="FF0000"/>
        </w:rPr>
      </w:pPr>
      <w:r w:rsidRPr="00985C5E">
        <w:rPr>
          <w:color w:val="FF0000"/>
        </w:rPr>
        <w:t>Str2NumBitField</w:t>
      </w:r>
      <w:r w:rsidR="00985C5E" w:rsidRPr="00985C5E">
        <w:rPr>
          <w:color w:val="FF0000"/>
        </w:rPr>
        <w:t xml:space="preserve"> (</w:t>
      </w:r>
    </w:p>
    <w:p w14:paraId="1B6C057D" w14:textId="77777777" w:rsidR="00985C5E" w:rsidRPr="00985C5E" w:rsidRDefault="00985C5E" w:rsidP="00985C5E">
      <w:pPr>
        <w:pStyle w:val="af5"/>
        <w:rPr>
          <w:color w:val="FF0000"/>
        </w:rPr>
      </w:pPr>
      <w:r w:rsidRPr="00985C5E">
        <w:rPr>
          <w:color w:val="FF0000"/>
        </w:rPr>
        <w:tab/>
        <w:t xml:space="preserve">IN CHAR16 * input, </w:t>
      </w:r>
    </w:p>
    <w:p w14:paraId="1A1B3DF1" w14:textId="77777777" w:rsidR="00985C5E" w:rsidRPr="00985C5E" w:rsidRDefault="00985C5E" w:rsidP="00985C5E">
      <w:pPr>
        <w:pStyle w:val="af5"/>
        <w:rPr>
          <w:color w:val="FF0000"/>
        </w:rPr>
      </w:pPr>
      <w:r w:rsidRPr="00985C5E">
        <w:rPr>
          <w:color w:val="FF0000"/>
        </w:rPr>
        <w:lastRenderedPageBreak/>
        <w:tab/>
        <w:t xml:space="preserve">IN OUT UINT32 *FieldMask, </w:t>
      </w:r>
    </w:p>
    <w:p w14:paraId="2223FC80" w14:textId="77777777" w:rsidR="00985C5E" w:rsidRPr="00985C5E" w:rsidRDefault="00985C5E" w:rsidP="00985C5E">
      <w:pPr>
        <w:pStyle w:val="af5"/>
        <w:rPr>
          <w:color w:val="FF0000"/>
        </w:rPr>
      </w:pPr>
      <w:r w:rsidRPr="00985C5E">
        <w:rPr>
          <w:color w:val="FF0000"/>
        </w:rPr>
        <w:tab/>
        <w:t>IN OUT UINT8 *BaseBit,</w:t>
      </w:r>
    </w:p>
    <w:p w14:paraId="599A8BF2" w14:textId="77777777" w:rsidR="00985C5E" w:rsidRPr="00985C5E" w:rsidRDefault="00985C5E" w:rsidP="00985C5E">
      <w:pPr>
        <w:pStyle w:val="af5"/>
        <w:rPr>
          <w:color w:val="FF0000"/>
        </w:rPr>
      </w:pPr>
      <w:r w:rsidRPr="00985C5E">
        <w:rPr>
          <w:color w:val="FF0000"/>
        </w:rPr>
        <w:tab/>
        <w:t>IN OUT UINT8 *EndBit,</w:t>
      </w:r>
    </w:p>
    <w:p w14:paraId="5E4AD06F" w14:textId="18F7ADC4" w:rsidR="009B0C43" w:rsidRPr="00985C5E" w:rsidRDefault="00985C5E" w:rsidP="00985C5E">
      <w:pPr>
        <w:pStyle w:val="af5"/>
        <w:rPr>
          <w:color w:val="FF0000"/>
        </w:rPr>
      </w:pPr>
      <w:r w:rsidRPr="00985C5E">
        <w:rPr>
          <w:color w:val="FF0000"/>
        </w:rPr>
        <w:tab/>
        <w:t>IN OUT UINT32 *FirstPart)</w:t>
      </w:r>
    </w:p>
    <w:p w14:paraId="4A89CCE7" w14:textId="4F52A04C" w:rsidR="009B0C43" w:rsidRDefault="0054065D">
      <w:r>
        <w:rPr>
          <w:rFonts w:hint="eastAsia"/>
        </w:rPr>
        <w:t>行为</w:t>
      </w:r>
      <w:r>
        <w:t>简述：</w:t>
      </w:r>
      <w:r w:rsidR="00985C5E">
        <w:rPr>
          <w:rFonts w:hint="eastAsia"/>
        </w:rPr>
        <w:t>这个</w:t>
      </w:r>
      <w:r w:rsidR="00985C5E">
        <w:t>函数可以直接解析</w:t>
      </w:r>
      <w:r w:rsidR="00985C5E">
        <w:rPr>
          <w:rFonts w:hint="eastAsia"/>
        </w:rPr>
        <w:t>类似</w:t>
      </w:r>
      <w:r w:rsidR="00985C5E">
        <w:t>Rx70[4:1]</w:t>
      </w:r>
      <w:r w:rsidR="00985C5E">
        <w:rPr>
          <w:rFonts w:hint="eastAsia"/>
        </w:rPr>
        <w:t>这种</w:t>
      </w:r>
      <w:r w:rsidR="003E4EAE">
        <w:t>表述方式</w:t>
      </w:r>
    </w:p>
    <w:p w14:paraId="7CDF4B25" w14:textId="1D52CA32" w:rsidR="009B0C43" w:rsidRDefault="009B0C43"/>
    <w:p w14:paraId="0C23AE78" w14:textId="4FE8DDF3" w:rsidR="009B0C43" w:rsidRDefault="009B0C43"/>
    <w:p w14:paraId="3397A17F" w14:textId="5B1B6664" w:rsidR="009B0C43" w:rsidRDefault="009B0C43"/>
    <w:p w14:paraId="453401B0" w14:textId="7731A456" w:rsidR="009B0C43" w:rsidRDefault="009B0C43"/>
    <w:p w14:paraId="467A6A8F" w14:textId="77777777" w:rsidR="009B0C43" w:rsidRDefault="009B0C43"/>
    <w:p w14:paraId="0EF0E2B2" w14:textId="4A3586F4" w:rsidR="00615A80" w:rsidRDefault="00615A80"/>
    <w:p w14:paraId="028712A4" w14:textId="77777777" w:rsidR="00615A80" w:rsidRDefault="00615A80"/>
    <w:p w14:paraId="23FD5A06" w14:textId="63185A4E" w:rsidR="00D0007B" w:rsidRDefault="002D5ABA" w:rsidP="002D5ABA">
      <w:pPr>
        <w:pStyle w:val="2"/>
      </w:pPr>
      <w:r w:rsidRPr="002D5ABA">
        <w:t>ZXPciExpress.c</w:t>
      </w:r>
    </w:p>
    <w:p w14:paraId="695504BE" w14:textId="7DA3D0AD" w:rsidR="00D0007B" w:rsidRDefault="00D0007B"/>
    <w:p w14:paraId="2F613EB7" w14:textId="77777777" w:rsidR="00B12F01" w:rsidRDefault="00B12F01" w:rsidP="00B12F01">
      <w:pPr>
        <w:pStyle w:val="af5"/>
      </w:pPr>
      <w:r>
        <w:t>/**</w:t>
      </w:r>
    </w:p>
    <w:p w14:paraId="40AFC0A2" w14:textId="77777777" w:rsidR="00B12F01" w:rsidRDefault="00B12F01" w:rsidP="00B12F01">
      <w:pPr>
        <w:pStyle w:val="af5"/>
      </w:pPr>
      <w:r>
        <w:t>@Use this function to search register offset of Specific capability</w:t>
      </w:r>
    </w:p>
    <w:p w14:paraId="317DCBA3" w14:textId="77777777" w:rsidR="00B12F01" w:rsidRDefault="00B12F01" w:rsidP="00B12F01">
      <w:pPr>
        <w:pStyle w:val="af5"/>
      </w:pPr>
      <w:r>
        <w:t>@Param:</w:t>
      </w:r>
    </w:p>
    <w:p w14:paraId="41F9FC50" w14:textId="77777777" w:rsidR="00B12F01" w:rsidRDefault="00B12F01" w:rsidP="00B12F01">
      <w:pPr>
        <w:pStyle w:val="af5"/>
      </w:pPr>
      <w:r>
        <w:tab/>
        <w:t>Busx,Devx,Funx: device routing ID</w:t>
      </w:r>
    </w:p>
    <w:p w14:paraId="2E516992" w14:textId="77777777" w:rsidR="00B12F01" w:rsidRDefault="00B12F01" w:rsidP="00B12F01">
      <w:pPr>
        <w:pStyle w:val="af5"/>
      </w:pPr>
      <w:r>
        <w:tab/>
        <w:t>PcieCap: when 1, search PCIE capability, when 0,search PCI capability</w:t>
      </w:r>
    </w:p>
    <w:p w14:paraId="044BDE15" w14:textId="77777777" w:rsidR="00B12F01" w:rsidRDefault="00B12F01" w:rsidP="00B12F01">
      <w:pPr>
        <w:pStyle w:val="af5"/>
      </w:pPr>
      <w:r>
        <w:tab/>
        <w:t>CapId: target capability ID</w:t>
      </w:r>
    </w:p>
    <w:p w14:paraId="6D938F83" w14:textId="77777777" w:rsidR="00B12F01" w:rsidRDefault="00B12F01" w:rsidP="00B12F01">
      <w:pPr>
        <w:pStyle w:val="af5"/>
      </w:pPr>
      <w:r>
        <w:t>@Return:</w:t>
      </w:r>
    </w:p>
    <w:p w14:paraId="50F58428" w14:textId="77777777" w:rsidR="00B12F01" w:rsidRDefault="00B12F01" w:rsidP="00B12F01">
      <w:pPr>
        <w:pStyle w:val="af5"/>
      </w:pPr>
      <w:r>
        <w:tab/>
        <w:t>Offset: register offset of target capability</w:t>
      </w:r>
    </w:p>
    <w:p w14:paraId="75DBDE33" w14:textId="77777777" w:rsidR="00B12F01" w:rsidRDefault="00B12F01" w:rsidP="00B12F01">
      <w:pPr>
        <w:pStyle w:val="af5"/>
      </w:pPr>
      <w:r>
        <w:tab/>
        <w:t xml:space="preserve">EFI_STATUS: search result, </w:t>
      </w:r>
    </w:p>
    <w:p w14:paraId="0EE84B68" w14:textId="77777777" w:rsidR="00B12F01" w:rsidRDefault="00B12F01" w:rsidP="00B12F01">
      <w:pPr>
        <w:pStyle w:val="af5"/>
      </w:pPr>
      <w:r>
        <w:tab/>
      </w:r>
      <w:r>
        <w:tab/>
        <w:t>when EFI_NOT_FOUND, not found capability</w:t>
      </w:r>
    </w:p>
    <w:p w14:paraId="00A19872" w14:textId="77777777" w:rsidR="00B12F01" w:rsidRDefault="00B12F01" w:rsidP="00B12F01">
      <w:pPr>
        <w:pStyle w:val="af5"/>
      </w:pPr>
      <w:r>
        <w:tab/>
      </w:r>
      <w:r>
        <w:tab/>
        <w:t>when EFI_DEVICE_ERROR, device register abnormal</w:t>
      </w:r>
    </w:p>
    <w:p w14:paraId="526201B7" w14:textId="77777777" w:rsidR="00B12F01" w:rsidRDefault="00B12F01" w:rsidP="00B12F01">
      <w:pPr>
        <w:pStyle w:val="af5"/>
      </w:pPr>
      <w:r>
        <w:t>**/</w:t>
      </w:r>
    </w:p>
    <w:p w14:paraId="14E89B15" w14:textId="77777777" w:rsidR="00B12F01" w:rsidRDefault="00B12F01" w:rsidP="00B12F01">
      <w:pPr>
        <w:pStyle w:val="af5"/>
      </w:pPr>
      <w:r>
        <w:t>EFI_STATUS</w:t>
      </w:r>
    </w:p>
    <w:p w14:paraId="3A922C27" w14:textId="77777777" w:rsidR="00B12F01" w:rsidRDefault="00B12F01" w:rsidP="00B12F01">
      <w:pPr>
        <w:pStyle w:val="af5"/>
      </w:pPr>
      <w:r>
        <w:t>PCIeSearchCapOffset(</w:t>
      </w:r>
    </w:p>
    <w:p w14:paraId="14B49E80" w14:textId="77777777" w:rsidR="00B12F01" w:rsidRDefault="00B12F01" w:rsidP="00B12F01">
      <w:pPr>
        <w:pStyle w:val="af5"/>
      </w:pPr>
      <w:r>
        <w:tab/>
        <w:t>IN UINT8 Busx,</w:t>
      </w:r>
    </w:p>
    <w:p w14:paraId="70314F2B" w14:textId="77777777" w:rsidR="00B12F01" w:rsidRDefault="00B12F01" w:rsidP="00B12F01">
      <w:pPr>
        <w:pStyle w:val="af5"/>
      </w:pPr>
      <w:r>
        <w:tab/>
        <w:t>IN UINT8 Devx,</w:t>
      </w:r>
    </w:p>
    <w:p w14:paraId="2EB70714" w14:textId="77777777" w:rsidR="00B12F01" w:rsidRDefault="00B12F01" w:rsidP="00B12F01">
      <w:pPr>
        <w:pStyle w:val="af5"/>
      </w:pPr>
      <w:r>
        <w:tab/>
        <w:t>IN UINT8 Funx,</w:t>
      </w:r>
    </w:p>
    <w:p w14:paraId="3E9757D1" w14:textId="77777777" w:rsidR="00B12F01" w:rsidRDefault="00B12F01" w:rsidP="00B12F01">
      <w:pPr>
        <w:pStyle w:val="af5"/>
      </w:pPr>
      <w:r>
        <w:tab/>
        <w:t>IN UINT8 PcieCap,</w:t>
      </w:r>
    </w:p>
    <w:p w14:paraId="4F10C6B0" w14:textId="77777777" w:rsidR="00B12F01" w:rsidRDefault="00B12F01" w:rsidP="00B12F01">
      <w:pPr>
        <w:pStyle w:val="af5"/>
      </w:pPr>
      <w:r>
        <w:tab/>
        <w:t>IN UINT16 CapId,</w:t>
      </w:r>
    </w:p>
    <w:p w14:paraId="10896D05" w14:textId="51A33F01" w:rsidR="00D0007B" w:rsidRDefault="00B12F01" w:rsidP="00B12F01">
      <w:pPr>
        <w:pStyle w:val="af5"/>
      </w:pPr>
      <w:r>
        <w:tab/>
        <w:t>OUT UINT16* pOffset)</w:t>
      </w:r>
    </w:p>
    <w:p w14:paraId="31F3B05A" w14:textId="4FF05736" w:rsidR="00D0007B" w:rsidRDefault="00B12F01">
      <w:r>
        <w:rPr>
          <w:rFonts w:hint="eastAsia"/>
        </w:rPr>
        <w:t>行为</w:t>
      </w:r>
      <w:r>
        <w:t>简述：</w:t>
      </w:r>
      <w:r>
        <w:rPr>
          <w:rFonts w:hint="eastAsia"/>
        </w:rPr>
        <w:t>用于对</w:t>
      </w:r>
      <w:r>
        <w:t>指定</w:t>
      </w:r>
      <w:r>
        <w:t>function</w:t>
      </w:r>
      <w:r>
        <w:t>的配置空间上寻找特定</w:t>
      </w:r>
      <w:r>
        <w:rPr>
          <w:rFonts w:hint="eastAsia"/>
        </w:rPr>
        <w:t>PCI</w:t>
      </w:r>
      <w:r>
        <w:t xml:space="preserve"> Capability or PCIE Extend Capability</w:t>
      </w:r>
    </w:p>
    <w:p w14:paraId="6F7C189C" w14:textId="06C91DE6" w:rsidR="00B12F01" w:rsidRDefault="00B12F01"/>
    <w:p w14:paraId="6C8CB288" w14:textId="77777777" w:rsidR="00B12F01" w:rsidRDefault="00B12F01"/>
    <w:p w14:paraId="5E0A1045" w14:textId="77777777" w:rsidR="00B12F01" w:rsidRDefault="00B12F01" w:rsidP="00B12F01">
      <w:pPr>
        <w:pStyle w:val="af5"/>
      </w:pPr>
      <w:r>
        <w:t>VOID</w:t>
      </w:r>
    </w:p>
    <w:p w14:paraId="431EFE5C" w14:textId="77777777" w:rsidR="00B12F01" w:rsidRDefault="00B12F01" w:rsidP="00B12F01">
      <w:pPr>
        <w:pStyle w:val="af5"/>
      </w:pPr>
      <w:r>
        <w:t>PCIeDumpCfg(</w:t>
      </w:r>
    </w:p>
    <w:p w14:paraId="1710F15B" w14:textId="77777777" w:rsidR="00B12F01" w:rsidRDefault="00B12F01" w:rsidP="00B12F01">
      <w:pPr>
        <w:pStyle w:val="af5"/>
      </w:pPr>
      <w:r>
        <w:tab/>
        <w:t>UINT64 PcieBase,</w:t>
      </w:r>
    </w:p>
    <w:p w14:paraId="0007F30C" w14:textId="77777777" w:rsidR="00B12F01" w:rsidRDefault="00B12F01" w:rsidP="00B12F01">
      <w:pPr>
        <w:pStyle w:val="af5"/>
      </w:pPr>
      <w:r>
        <w:tab/>
        <w:t>UINT8 Busx,</w:t>
      </w:r>
    </w:p>
    <w:p w14:paraId="4C03D5AC" w14:textId="77777777" w:rsidR="00B12F01" w:rsidRDefault="00B12F01" w:rsidP="00B12F01">
      <w:pPr>
        <w:pStyle w:val="af5"/>
      </w:pPr>
      <w:r>
        <w:tab/>
        <w:t xml:space="preserve">UINT8 Devx, </w:t>
      </w:r>
    </w:p>
    <w:p w14:paraId="4A28F7CF" w14:textId="77777777" w:rsidR="00B12F01" w:rsidRDefault="00B12F01" w:rsidP="00B12F01">
      <w:pPr>
        <w:pStyle w:val="af5"/>
      </w:pPr>
      <w:r>
        <w:tab/>
        <w:t xml:space="preserve">UINT8 Funx, </w:t>
      </w:r>
    </w:p>
    <w:p w14:paraId="4ADBFF8D" w14:textId="20B79CE3" w:rsidR="00D0007B" w:rsidRDefault="00B12F01" w:rsidP="00B12F01">
      <w:pPr>
        <w:pStyle w:val="af5"/>
      </w:pPr>
      <w:r>
        <w:tab/>
        <w:t>UINT16 DCount)</w:t>
      </w:r>
    </w:p>
    <w:p w14:paraId="761D4CAB" w14:textId="61B1EDAD" w:rsidR="00D0007B" w:rsidRDefault="009A322C">
      <w:r>
        <w:rPr>
          <w:rFonts w:hint="eastAsia"/>
        </w:rPr>
        <w:t>行为</w:t>
      </w:r>
      <w:r>
        <w:t>简述：</w:t>
      </w:r>
      <w:r>
        <w:t>dump</w:t>
      </w:r>
      <w:r>
        <w:t>指定范围的配置空间数据</w:t>
      </w:r>
    </w:p>
    <w:p w14:paraId="3D1DA8B5" w14:textId="77777777" w:rsidR="009A322C" w:rsidRDefault="009A322C"/>
    <w:p w14:paraId="46208C59" w14:textId="3F0A7E64" w:rsidR="00D0007B" w:rsidRDefault="00D0007B"/>
    <w:p w14:paraId="22F95F00" w14:textId="77777777" w:rsidR="00B12F01" w:rsidRDefault="00B12F01" w:rsidP="00B12F01">
      <w:pPr>
        <w:pStyle w:val="af5"/>
      </w:pPr>
      <w:r>
        <w:t>VOID</w:t>
      </w:r>
    </w:p>
    <w:p w14:paraId="53BE51C0" w14:textId="77777777" w:rsidR="00B12F01" w:rsidRDefault="00B12F01" w:rsidP="00B12F01">
      <w:pPr>
        <w:pStyle w:val="af5"/>
      </w:pPr>
      <w:r>
        <w:t>PCIeDumpMem(</w:t>
      </w:r>
    </w:p>
    <w:p w14:paraId="475308EB" w14:textId="77777777" w:rsidR="00B12F01" w:rsidRDefault="00B12F01" w:rsidP="00B12F01">
      <w:pPr>
        <w:pStyle w:val="af5"/>
      </w:pPr>
      <w:r>
        <w:tab/>
        <w:t xml:space="preserve">UINT32 MemBase, </w:t>
      </w:r>
    </w:p>
    <w:p w14:paraId="109F9893" w14:textId="5789F4DD" w:rsidR="00B12F01" w:rsidRDefault="00B12F01" w:rsidP="00B12F01">
      <w:pPr>
        <w:pStyle w:val="af5"/>
      </w:pPr>
      <w:r>
        <w:tab/>
        <w:t>UINT16 DCount)</w:t>
      </w:r>
    </w:p>
    <w:p w14:paraId="183CF3E9" w14:textId="3A99EED6" w:rsidR="00454EEE" w:rsidRDefault="00454EEE" w:rsidP="00454EEE">
      <w:r>
        <w:rPr>
          <w:rFonts w:hint="eastAsia"/>
        </w:rPr>
        <w:t>行为</w:t>
      </w:r>
      <w:r>
        <w:t>简述：</w:t>
      </w:r>
      <w:r>
        <w:t>dump</w:t>
      </w:r>
      <w:r>
        <w:t>指定范围的</w:t>
      </w:r>
      <w:r>
        <w:rPr>
          <w:rFonts w:hint="eastAsia"/>
        </w:rPr>
        <w:t>Memory</w:t>
      </w:r>
      <w:r>
        <w:t>空间数据</w:t>
      </w:r>
    </w:p>
    <w:p w14:paraId="67530EE2" w14:textId="786ED6B4" w:rsidR="00B12F01" w:rsidRPr="00454EEE" w:rsidRDefault="00B12F01"/>
    <w:p w14:paraId="4F2FB917" w14:textId="74DC9160" w:rsidR="00B12F01" w:rsidRDefault="00B12F01"/>
    <w:p w14:paraId="4CC210E7" w14:textId="584B220E" w:rsidR="00B12F01" w:rsidRDefault="0098690A" w:rsidP="00754DF3">
      <w:pPr>
        <w:pStyle w:val="1"/>
      </w:pPr>
      <w:r>
        <w:rPr>
          <w:rFonts w:hint="eastAsia"/>
        </w:rPr>
        <w:t>应用</w:t>
      </w:r>
    </w:p>
    <w:p w14:paraId="47DDF116" w14:textId="7407E7FB" w:rsidR="00F90468" w:rsidRDefault="00F90468">
      <w:r>
        <w:rPr>
          <w:rFonts w:hint="eastAsia"/>
        </w:rPr>
        <w:t>Note:</w:t>
      </w:r>
      <w:r w:rsidR="00591F73">
        <w:t xml:space="preserve"> </w:t>
      </w:r>
      <w:r w:rsidR="001F5D69">
        <w:t>T</w:t>
      </w:r>
      <w:r>
        <w:t>ool</w:t>
      </w:r>
      <w:r>
        <w:t>中执行的代码若涉及到</w:t>
      </w:r>
      <w:r>
        <w:t>ZXLibFile.c</w:t>
      </w:r>
      <w:r>
        <w:rPr>
          <w:rFonts w:hint="eastAsia"/>
        </w:rPr>
        <w:t>中</w:t>
      </w:r>
      <w:r>
        <w:t>的函数，则需要先执行</w:t>
      </w:r>
      <w:r>
        <w:rPr>
          <w:rFonts w:hint="eastAsia"/>
        </w:rPr>
        <w:t>shell</w:t>
      </w:r>
      <w:r>
        <w:rPr>
          <w:rFonts w:hint="eastAsia"/>
        </w:rPr>
        <w:t>目录</w:t>
      </w:r>
      <w:r>
        <w:t>下的</w:t>
      </w:r>
      <w:r w:rsidRPr="00F90468">
        <w:t>shell_2_0.efi</w:t>
      </w:r>
      <w:r>
        <w:rPr>
          <w:rFonts w:hint="eastAsia"/>
        </w:rPr>
        <w:t xml:space="preserve">. </w:t>
      </w:r>
      <w:r>
        <w:rPr>
          <w:rFonts w:hint="eastAsia"/>
        </w:rPr>
        <w:t>这是</w:t>
      </w:r>
      <w:r>
        <w:t>因为</w:t>
      </w:r>
      <w:r w:rsidRPr="00F90468">
        <w:t>shell_2_0.efi</w:t>
      </w:r>
      <w:r>
        <w:rPr>
          <w:rFonts w:hint="eastAsia"/>
        </w:rPr>
        <w:t>中</w:t>
      </w:r>
      <w:r>
        <w:t>提供了</w:t>
      </w:r>
      <w:r>
        <w:t>ZXLibFile.c</w:t>
      </w:r>
      <w:r>
        <w:t>中文件操作函数所</w:t>
      </w:r>
      <w:r>
        <w:rPr>
          <w:rFonts w:hint="eastAsia"/>
        </w:rPr>
        <w:t>依赖</w:t>
      </w:r>
      <w:r>
        <w:t>的必要</w:t>
      </w:r>
      <w:r>
        <w:t>protocol.</w:t>
      </w:r>
    </w:p>
    <w:p w14:paraId="4B541306" w14:textId="525050C3" w:rsidR="00A72353" w:rsidDel="004A5C29" w:rsidRDefault="00F527F6" w:rsidP="00AC4D3C">
      <w:pPr>
        <w:pStyle w:val="2"/>
        <w:rPr>
          <w:del w:id="0" w:author="Chris J. Wang(BJ-RD)" w:date="2018-08-14T19:45:00Z"/>
        </w:rPr>
      </w:pPr>
      <w:del w:id="1" w:author="Chris J. Wang(BJ-RD)" w:date="2018-08-14T19:45:00Z">
        <w:r w:rsidDel="004A5C29">
          <w:delText xml:space="preserve"> </w:delText>
        </w:r>
        <w:r w:rsidR="00CC53AE" w:rsidDel="004A5C29">
          <w:rPr>
            <w:rFonts w:hint="eastAsia"/>
          </w:rPr>
          <w:delText>Eye</w:delText>
        </w:r>
        <w:r w:rsidR="00CC53AE" w:rsidDel="004A5C29">
          <w:delText xml:space="preserve"> monitor</w:delText>
        </w:r>
        <w:r w:rsidR="00CB06AC" w:rsidDel="004A5C29">
          <w:delText xml:space="preserve"> tool</w:delText>
        </w:r>
      </w:del>
    </w:p>
    <w:p w14:paraId="1FC3684B" w14:textId="1FD60479" w:rsidR="00FE2F9F" w:rsidDel="004A5C29" w:rsidRDefault="00344A3F" w:rsidP="00D04CD8">
      <w:pPr>
        <w:pStyle w:val="3"/>
        <w:rPr>
          <w:del w:id="2" w:author="Chris J. Wang(BJ-RD)" w:date="2018-08-14T19:45:00Z"/>
        </w:rPr>
      </w:pPr>
      <w:del w:id="3" w:author="Chris J. Wang(BJ-RD)" w:date="2018-08-14T19:45:00Z">
        <w:r w:rsidDel="004A5C29">
          <w:rPr>
            <w:rFonts w:hint="eastAsia"/>
          </w:rPr>
          <w:delText xml:space="preserve">CPU </w:delText>
        </w:r>
        <w:r w:rsidDel="004A5C29">
          <w:delText>side test</w:delText>
        </w:r>
      </w:del>
    </w:p>
    <w:p w14:paraId="4804F1ED" w14:textId="707649F4" w:rsidR="00487226" w:rsidRPr="00487226" w:rsidDel="004A5C29" w:rsidRDefault="00487226" w:rsidP="00487226">
      <w:pPr>
        <w:rPr>
          <w:del w:id="4" w:author="Chris J. Wang(BJ-RD)" w:date="2018-08-14T19:45:00Z"/>
        </w:rPr>
      </w:pPr>
    </w:p>
    <w:p w14:paraId="6CDB9318" w14:textId="4371740F" w:rsidR="00487226" w:rsidDel="004A5C29" w:rsidRDefault="00487226" w:rsidP="00487226">
      <w:pPr>
        <w:pStyle w:val="af5"/>
        <w:rPr>
          <w:del w:id="5" w:author="Chris J. Wang(BJ-RD)" w:date="2018-08-14T19:45:00Z"/>
        </w:rPr>
      </w:pPr>
      <w:del w:id="6" w:author="Chris J. Wang(BJ-RD)" w:date="2018-08-14T19:45:00Z">
        <w:r w:rsidDel="004A5C29">
          <w:tab/>
          <w:delText>Print(L"-eye -c [mode1|mode2|mode3|modex]    ---Create Eye monitor config file template\n");</w:delText>
        </w:r>
      </w:del>
    </w:p>
    <w:p w14:paraId="3EA6DE5B" w14:textId="6F559950" w:rsidR="00487226" w:rsidDel="004A5C29" w:rsidRDefault="00487226" w:rsidP="00487226">
      <w:pPr>
        <w:pStyle w:val="af5"/>
        <w:rPr>
          <w:del w:id="7" w:author="Chris J. Wang(BJ-RD)" w:date="2018-08-14T19:45:00Z"/>
        </w:rPr>
      </w:pPr>
      <w:del w:id="8" w:author="Chris J. Wang(BJ-RD)" w:date="2018-08-14T19:45:00Z">
        <w:r w:rsidDel="004A5C29">
          <w:tab/>
          <w:delText>Print(L"-eye -v &lt;CfgFile&gt;    ---Eye monitor test tool\n");</w:delText>
        </w:r>
      </w:del>
    </w:p>
    <w:p w14:paraId="70DC567F" w14:textId="41E77CB0" w:rsidR="002162A1" w:rsidDel="004A5C29" w:rsidRDefault="002162A1">
      <w:pPr>
        <w:rPr>
          <w:del w:id="9" w:author="Chris J. Wang(BJ-RD)" w:date="2018-08-14T19:45:00Z"/>
        </w:rPr>
      </w:pPr>
    </w:p>
    <w:p w14:paraId="2B762B8F" w14:textId="4EBBA90E" w:rsidR="000B1688" w:rsidDel="004A5C29" w:rsidRDefault="000B1688">
      <w:pPr>
        <w:rPr>
          <w:del w:id="10" w:author="Chris J. Wang(BJ-RD)" w:date="2018-08-14T19:45:00Z"/>
        </w:rPr>
      </w:pPr>
      <w:del w:id="11" w:author="Chris J. Wang(BJ-RD)" w:date="2018-08-14T19:45:00Z">
        <w:r w:rsidDel="004A5C29">
          <w:rPr>
            <w:rFonts w:hint="eastAsia"/>
          </w:rPr>
          <w:delText>CPU side</w:delText>
        </w:r>
        <w:r w:rsidDel="004A5C29">
          <w:rPr>
            <w:rFonts w:hint="eastAsia"/>
          </w:rPr>
          <w:delText>测试</w:delText>
        </w:r>
        <w:r w:rsidDel="004A5C29">
          <w:delText>Eye monitor</w:delText>
        </w:r>
        <w:r w:rsidDel="004A5C29">
          <w:rPr>
            <w:rFonts w:hint="eastAsia"/>
          </w:rPr>
          <w:delText>需要</w:delText>
        </w:r>
        <w:r w:rsidDel="004A5C29">
          <w:delText>使用配置文件，配置文件的生成可以</w:delText>
        </w:r>
        <w:r w:rsidDel="004A5C29">
          <w:rPr>
            <w:rFonts w:hint="eastAsia"/>
          </w:rPr>
          <w:delText>使用</w:delText>
        </w:r>
        <w:r w:rsidDel="004A5C29">
          <w:rPr>
            <w:rFonts w:hint="eastAsia"/>
          </w:rPr>
          <w:delText xml:space="preserve">-eye </w:delText>
        </w:r>
        <w:r w:rsidDel="004A5C29">
          <w:delText>–</w:delText>
        </w:r>
        <w:r w:rsidDel="004A5C29">
          <w:rPr>
            <w:rFonts w:hint="eastAsia"/>
          </w:rPr>
          <w:delText>c</w:delText>
        </w:r>
        <w:r w:rsidDel="004A5C29">
          <w:rPr>
            <w:rFonts w:hint="eastAsia"/>
          </w:rPr>
          <w:delText>指令</w:delText>
        </w:r>
        <w:r w:rsidDel="004A5C29">
          <w:delText>，如：</w:delText>
        </w:r>
      </w:del>
    </w:p>
    <w:p w14:paraId="76AB3C00" w14:textId="26B786A0" w:rsidR="000B1688" w:rsidRPr="00B83B77" w:rsidDel="004A5C29" w:rsidRDefault="00DD76FD">
      <w:pPr>
        <w:rPr>
          <w:del w:id="12" w:author="Chris J. Wang(BJ-RD)" w:date="2018-08-14T19:45:00Z"/>
          <w:b/>
        </w:rPr>
      </w:pPr>
      <w:del w:id="13" w:author="Chris J. Wang(BJ-RD)" w:date="2018-08-14T19:45:00Z">
        <w:r w:rsidRPr="00B83B77" w:rsidDel="004A5C29">
          <w:rPr>
            <w:b/>
          </w:rPr>
          <w:delText>&gt;ShellTestKit</w:delText>
        </w:r>
        <w:r w:rsidR="000D5F90" w:rsidRPr="00B83B77" w:rsidDel="004A5C29">
          <w:rPr>
            <w:b/>
          </w:rPr>
          <w:delText xml:space="preserve"> </w:delText>
        </w:r>
        <w:r w:rsidR="0044170A" w:rsidRPr="00B83B77" w:rsidDel="004A5C29">
          <w:rPr>
            <w:b/>
          </w:rPr>
          <w:delText xml:space="preserve">–eye –c </w:delText>
        </w:r>
        <w:r w:rsidR="00912897" w:rsidRPr="00B83B77" w:rsidDel="004A5C29">
          <w:rPr>
            <w:b/>
          </w:rPr>
          <w:delText>mode1 &gt; testeye.cfg</w:delText>
        </w:r>
      </w:del>
    </w:p>
    <w:p w14:paraId="64480EC6" w14:textId="6DADA237" w:rsidR="009F2F16" w:rsidDel="004A5C29" w:rsidRDefault="00912897">
      <w:pPr>
        <w:rPr>
          <w:del w:id="14" w:author="Chris J. Wang(BJ-RD)" w:date="2018-08-14T19:45:00Z"/>
        </w:rPr>
      </w:pPr>
      <w:del w:id="15" w:author="Chris J. Wang(BJ-RD)" w:date="2018-08-14T19:45:00Z">
        <w:r w:rsidDel="004A5C29">
          <w:rPr>
            <w:rFonts w:hint="eastAsia"/>
          </w:rPr>
          <w:delText>以上</w:delText>
        </w:r>
        <w:r w:rsidDel="004A5C29">
          <w:delText>即为</w:delText>
        </w:r>
        <w:r w:rsidDel="004A5C29">
          <w:rPr>
            <w:rFonts w:hint="eastAsia"/>
          </w:rPr>
          <w:delText>测试</w:delText>
        </w:r>
        <w:r w:rsidDel="004A5C29">
          <w:delText>mode1</w:delText>
        </w:r>
        <w:r w:rsidDel="004A5C29">
          <w:rPr>
            <w:rFonts w:hint="eastAsia"/>
          </w:rPr>
          <w:delText>生成配置</w:delText>
        </w:r>
        <w:r w:rsidDel="004A5C29">
          <w:delText>文件</w:delText>
        </w:r>
        <w:r w:rsidDel="004A5C29">
          <w:rPr>
            <w:rFonts w:hint="eastAsia"/>
          </w:rPr>
          <w:delText>模板，可以</w:delText>
        </w:r>
        <w:r w:rsidR="00681679" w:rsidDel="004A5C29">
          <w:delText>根据需要在模板上修改</w:delText>
        </w:r>
        <w:r w:rsidR="00681679" w:rsidDel="004A5C29">
          <w:rPr>
            <w:rFonts w:hint="eastAsia"/>
          </w:rPr>
          <w:delText>，</w:delText>
        </w:r>
        <w:r w:rsidR="00681679" w:rsidDel="004A5C29">
          <w:delText>配置文件中</w:delText>
        </w:r>
        <w:r w:rsidR="00681679" w:rsidDel="004A5C29">
          <w:rPr>
            <w:rFonts w:hint="eastAsia"/>
          </w:rPr>
          <w:delText>含有</w:delText>
        </w:r>
        <w:r w:rsidR="00681679" w:rsidDel="004A5C29">
          <w:delText>各种</w:delText>
        </w:r>
        <w:r w:rsidR="00681679" w:rsidDel="004A5C29">
          <w:rPr>
            <w:rFonts w:hint="eastAsia"/>
          </w:rPr>
          <w:delText>eye</w:delText>
        </w:r>
        <w:r w:rsidR="00681679" w:rsidDel="004A5C29">
          <w:delText xml:space="preserve"> monitor</w:delText>
        </w:r>
        <w:r w:rsidR="00681679" w:rsidDel="004A5C29">
          <w:delText>配置参数，需要确认正确。</w:delText>
        </w:r>
      </w:del>
    </w:p>
    <w:p w14:paraId="42C31C3A" w14:textId="39350633" w:rsidR="00AA6753" w:rsidRPr="00AA6753" w:rsidDel="004A5C29" w:rsidRDefault="00AA6753">
      <w:pPr>
        <w:rPr>
          <w:del w:id="16" w:author="Chris J. Wang(BJ-RD)" w:date="2018-08-14T19:45:00Z"/>
        </w:rPr>
      </w:pPr>
    </w:p>
    <w:p w14:paraId="7CBB3893" w14:textId="4F05B2AD" w:rsidR="00AA6753" w:rsidDel="004A5C29" w:rsidRDefault="00AA6753">
      <w:pPr>
        <w:rPr>
          <w:del w:id="17" w:author="Chris J. Wang(BJ-RD)" w:date="2018-08-14T19:45:00Z"/>
        </w:rPr>
      </w:pPr>
      <w:del w:id="18" w:author="Chris J. Wang(BJ-RD)" w:date="2018-08-14T19:45:00Z">
        <w:r w:rsidDel="004A5C29">
          <w:rPr>
            <w:rFonts w:hint="eastAsia"/>
          </w:rPr>
          <w:delText>具体对</w:delText>
        </w:r>
        <w:r w:rsidDel="004A5C29">
          <w:delText>mode1</w:delText>
        </w:r>
        <w:r w:rsidDel="004A5C29">
          <w:rPr>
            <w:rFonts w:hint="eastAsia"/>
          </w:rPr>
          <w:delText>进行</w:delText>
        </w:r>
        <w:r w:rsidDel="004A5C29">
          <w:delText>测试的命令：</w:delText>
        </w:r>
      </w:del>
    </w:p>
    <w:p w14:paraId="33A4CF63" w14:textId="787B4249" w:rsidR="00C87DE3" w:rsidRPr="00B83B77" w:rsidDel="004A5C29" w:rsidRDefault="00681679">
      <w:pPr>
        <w:rPr>
          <w:del w:id="19" w:author="Chris J. Wang(BJ-RD)" w:date="2018-08-14T19:45:00Z"/>
          <w:b/>
        </w:rPr>
      </w:pPr>
      <w:del w:id="20" w:author="Chris J. Wang(BJ-RD)" w:date="2018-08-14T19:45:00Z">
        <w:r w:rsidRPr="00B83B77" w:rsidDel="004A5C29">
          <w:rPr>
            <w:rFonts w:hint="eastAsia"/>
            <w:b/>
          </w:rPr>
          <w:delText xml:space="preserve">&gt;ShellTestKit </w:delText>
        </w:r>
        <w:r w:rsidRPr="00B83B77" w:rsidDel="004A5C29">
          <w:rPr>
            <w:b/>
          </w:rPr>
          <w:delText>–</w:delText>
        </w:r>
        <w:r w:rsidRPr="00B83B77" w:rsidDel="004A5C29">
          <w:rPr>
            <w:rFonts w:hint="eastAsia"/>
            <w:b/>
          </w:rPr>
          <w:delText xml:space="preserve">eye </w:delText>
        </w:r>
        <w:r w:rsidRPr="00B83B77" w:rsidDel="004A5C29">
          <w:rPr>
            <w:b/>
          </w:rPr>
          <w:delText>–v testeye.cfg</w:delText>
        </w:r>
      </w:del>
    </w:p>
    <w:p w14:paraId="0DA61240" w14:textId="0CC6F32E" w:rsidR="00681679" w:rsidRPr="00681679" w:rsidDel="004A5C29" w:rsidRDefault="00681679">
      <w:pPr>
        <w:rPr>
          <w:del w:id="21" w:author="Chris J. Wang(BJ-RD)" w:date="2018-08-14T19:45:00Z"/>
        </w:rPr>
      </w:pPr>
      <w:del w:id="22" w:author="Chris J. Wang(BJ-RD)" w:date="2018-08-14T19:45:00Z">
        <w:r w:rsidDel="004A5C29">
          <w:rPr>
            <w:rFonts w:hint="eastAsia"/>
          </w:rPr>
          <w:delText>以上</w:delText>
        </w:r>
        <w:r w:rsidDel="004A5C29">
          <w:delText>为利用</w:delText>
        </w:r>
        <w:r w:rsidDel="004A5C29">
          <w:delText>testeye.cfg</w:delText>
        </w:r>
        <w:r w:rsidDel="004A5C29">
          <w:rPr>
            <w:rFonts w:hint="eastAsia"/>
          </w:rPr>
          <w:delText>这个配置</w:delText>
        </w:r>
        <w:r w:rsidDel="004A5C29">
          <w:delText>文件对</w:delText>
        </w:r>
        <w:r w:rsidDel="004A5C29">
          <w:delText>eye monitor</w:delText>
        </w:r>
        <w:r w:rsidDel="004A5C29">
          <w:delText>进行测试</w:delText>
        </w:r>
      </w:del>
    </w:p>
    <w:p w14:paraId="4ED71228" w14:textId="476BE614" w:rsidR="002E5C7A" w:rsidDel="004A5C29" w:rsidRDefault="002E5C7A">
      <w:pPr>
        <w:rPr>
          <w:del w:id="23" w:author="Chris J. Wang(BJ-RD)" w:date="2018-08-14T19:45:00Z"/>
        </w:rPr>
      </w:pPr>
    </w:p>
    <w:p w14:paraId="07925617" w14:textId="65A2EA31" w:rsidR="00B04A49" w:rsidDel="004A5C29" w:rsidRDefault="00667C82" w:rsidP="00D04CD8">
      <w:pPr>
        <w:pStyle w:val="3"/>
        <w:rPr>
          <w:del w:id="24" w:author="Chris J. Wang(BJ-RD)" w:date="2018-08-14T19:45:00Z"/>
        </w:rPr>
      </w:pPr>
      <w:del w:id="25" w:author="Chris J. Wang(BJ-RD)" w:date="2018-08-14T19:45:00Z">
        <w:r w:rsidDel="004A5C29">
          <w:rPr>
            <w:rFonts w:hint="eastAsia"/>
          </w:rPr>
          <w:delText>PEMCU</w:delText>
        </w:r>
        <w:r w:rsidDel="004A5C29">
          <w:delText xml:space="preserve"> side test</w:delText>
        </w:r>
      </w:del>
    </w:p>
    <w:p w14:paraId="7A9577ED" w14:textId="35FF3AD5" w:rsidR="00B04A49" w:rsidDel="004A5C29" w:rsidRDefault="00B04A49">
      <w:pPr>
        <w:rPr>
          <w:del w:id="26" w:author="Chris J. Wang(BJ-RD)" w:date="2018-08-14T19:45:00Z"/>
        </w:rPr>
      </w:pPr>
    </w:p>
    <w:p w14:paraId="60D0C93B" w14:textId="3A17E225" w:rsidR="00487226" w:rsidDel="004A5C29" w:rsidRDefault="00487226" w:rsidP="00487226">
      <w:pPr>
        <w:pStyle w:val="af5"/>
        <w:rPr>
          <w:del w:id="27" w:author="Chris J. Wang(BJ-RD)" w:date="2018-08-14T19:45:00Z"/>
        </w:rPr>
      </w:pPr>
      <w:del w:id="28" w:author="Chris J. Wang(BJ-RD)" w:date="2018-08-14T19:45:00Z">
        <w:r w:rsidDel="004A5C29">
          <w:tab/>
          <w:delText>Print(L"-cmd port [PortNum] [Threshold]\n");</w:delText>
        </w:r>
      </w:del>
    </w:p>
    <w:p w14:paraId="44C4CBED" w14:textId="06453704" w:rsidR="00487226" w:rsidDel="004A5C29" w:rsidRDefault="00487226" w:rsidP="00487226">
      <w:pPr>
        <w:pStyle w:val="af5"/>
        <w:rPr>
          <w:del w:id="29" w:author="Chris J. Wang(BJ-RD)" w:date="2018-08-14T19:45:00Z"/>
        </w:rPr>
      </w:pPr>
      <w:del w:id="30" w:author="Chris J. Wang(BJ-RD)" w:date="2018-08-14T19:45:00Z">
        <w:r w:rsidDel="004A5C29">
          <w:tab/>
          <w:delText>Print(L"-cmd lane [PortNum] [LaneNum] [Threshold]\n");</w:delText>
        </w:r>
      </w:del>
    </w:p>
    <w:p w14:paraId="4CD027BA" w14:textId="44AFDE7A" w:rsidR="00487226" w:rsidDel="004A5C29" w:rsidRDefault="00487226" w:rsidP="00487226">
      <w:pPr>
        <w:pStyle w:val="af5"/>
        <w:rPr>
          <w:del w:id="31" w:author="Chris J. Wang(BJ-RD)" w:date="2018-08-14T19:45:00Z"/>
        </w:rPr>
      </w:pPr>
      <w:del w:id="32" w:author="Chris J. Wang(BJ-RD)" w:date="2018-08-14T19:45:00Z">
        <w:r w:rsidDel="004A5C29">
          <w:tab/>
          <w:delText>Print(L"        [PortNum]: 0x10(PE0) 0x20(PE1) 0x40(PE2) 0x80(PE3)  0x01(PE4) 0x02(PE5) 0x04(PE6) 0x08(PE7) 0x100(VPI)\n");</w:delText>
        </w:r>
      </w:del>
    </w:p>
    <w:p w14:paraId="6890E23C" w14:textId="7BDC9964" w:rsidR="00487226" w:rsidDel="004A5C29" w:rsidRDefault="00487226" w:rsidP="00487226">
      <w:pPr>
        <w:pStyle w:val="af5"/>
        <w:rPr>
          <w:del w:id="33" w:author="Chris J. Wang(BJ-RD)" w:date="2018-08-14T19:45:00Z"/>
        </w:rPr>
      </w:pPr>
      <w:del w:id="34" w:author="Chris J. Wang(BJ-RD)" w:date="2018-08-14T19:45:00Z">
        <w:r w:rsidDel="004A5C29">
          <w:tab/>
          <w:delText>Print(L"        [LaneNum]: 0~7\n");</w:delText>
        </w:r>
      </w:del>
    </w:p>
    <w:p w14:paraId="19440592" w14:textId="5E16B496" w:rsidR="00487226" w:rsidDel="004A5C29" w:rsidRDefault="00487226" w:rsidP="00487226">
      <w:pPr>
        <w:pStyle w:val="af5"/>
        <w:rPr>
          <w:del w:id="35" w:author="Chris J. Wang(BJ-RD)" w:date="2018-08-14T19:45:00Z"/>
        </w:rPr>
      </w:pPr>
      <w:del w:id="36" w:author="Chris J. Wang(BJ-RD)" w:date="2018-08-14T19:45:00Z">
        <w:r w:rsidDel="004A5C29">
          <w:tab/>
          <w:delText>Print(L"        [Threshold]: 0~0xF\n");</w:delText>
        </w:r>
        <w:r w:rsidDel="004A5C29">
          <w:tab/>
        </w:r>
      </w:del>
    </w:p>
    <w:p w14:paraId="7978481B" w14:textId="24F03D1D" w:rsidR="007F1507" w:rsidDel="004A5C29" w:rsidRDefault="007F1507" w:rsidP="007F1507">
      <w:pPr>
        <w:pStyle w:val="af5"/>
        <w:ind w:firstLine="420"/>
        <w:rPr>
          <w:del w:id="37" w:author="Chris J. Wang(BJ-RD)" w:date="2018-08-14T19:45:00Z"/>
        </w:rPr>
      </w:pPr>
      <w:del w:id="38" w:author="Chris J. Wang(BJ-RD)" w:date="2018-08-14T19:45:00Z">
        <w:r w:rsidRPr="007F1507" w:rsidDel="004A5C29">
          <w:delText>Print(L"-cmd createcfg   ---create the config file\n");</w:delText>
        </w:r>
      </w:del>
    </w:p>
    <w:p w14:paraId="6846023D" w14:textId="2F653AA2" w:rsidR="00487226" w:rsidRPr="00CF7120" w:rsidDel="004A5C29" w:rsidRDefault="00487226">
      <w:pPr>
        <w:rPr>
          <w:del w:id="39" w:author="Chris J. Wang(BJ-RD)" w:date="2018-08-14T19:45:00Z"/>
        </w:rPr>
      </w:pPr>
    </w:p>
    <w:p w14:paraId="6259A3C5" w14:textId="7950B544" w:rsidR="00487226" w:rsidDel="004A5C29" w:rsidRDefault="00AA0666">
      <w:pPr>
        <w:rPr>
          <w:del w:id="40" w:author="Chris J. Wang(BJ-RD)" w:date="2018-08-14T19:45:00Z"/>
        </w:rPr>
      </w:pPr>
      <w:del w:id="41" w:author="Chris J. Wang(BJ-RD)" w:date="2018-08-14T19:45:00Z">
        <w:r w:rsidDel="004A5C29">
          <w:rPr>
            <w:rFonts w:hint="eastAsia"/>
          </w:rPr>
          <w:delText>PEMCU</w:delText>
        </w:r>
        <w:r w:rsidDel="004A5C29">
          <w:delText xml:space="preserve"> side</w:delText>
        </w:r>
        <w:r w:rsidDel="004A5C29">
          <w:delText>测试</w:delText>
        </w:r>
        <w:r w:rsidDel="004A5C29">
          <w:delText>eye monitor</w:delText>
        </w:r>
        <w:r w:rsidDel="004A5C29">
          <w:delText>也需要使用</w:delText>
        </w:r>
        <w:r w:rsidDel="004A5C29">
          <w:rPr>
            <w:rFonts w:hint="eastAsia"/>
          </w:rPr>
          <w:delText>配置</w:delText>
        </w:r>
        <w:r w:rsidDel="004A5C29">
          <w:delText>文件，</w:delText>
        </w:r>
        <w:r w:rsidDel="004A5C29">
          <w:rPr>
            <w:rFonts w:hint="eastAsia"/>
          </w:rPr>
          <w:delText>如</w:delText>
        </w:r>
        <w:r w:rsidDel="004A5C29">
          <w:delText>：</w:delText>
        </w:r>
      </w:del>
    </w:p>
    <w:p w14:paraId="45416D56" w14:textId="2D74A8F3" w:rsidR="007F1507" w:rsidRPr="007658C9" w:rsidDel="004A5C29" w:rsidRDefault="007F1507">
      <w:pPr>
        <w:rPr>
          <w:del w:id="42" w:author="Chris J. Wang(BJ-RD)" w:date="2018-08-14T19:45:00Z"/>
          <w:b/>
        </w:rPr>
      </w:pPr>
      <w:del w:id="43" w:author="Chris J. Wang(BJ-RD)" w:date="2018-08-14T19:45:00Z">
        <w:r w:rsidRPr="007658C9" w:rsidDel="004A5C29">
          <w:rPr>
            <w:rFonts w:hint="eastAsia"/>
            <w:b/>
          </w:rPr>
          <w:delText xml:space="preserve">&gt;ShellTestKit </w:delText>
        </w:r>
        <w:r w:rsidRPr="007658C9" w:rsidDel="004A5C29">
          <w:rPr>
            <w:b/>
          </w:rPr>
          <w:delText>–</w:delText>
        </w:r>
        <w:r w:rsidRPr="007658C9" w:rsidDel="004A5C29">
          <w:rPr>
            <w:rFonts w:hint="eastAsia"/>
            <w:b/>
          </w:rPr>
          <w:delText xml:space="preserve">cmd </w:delText>
        </w:r>
        <w:r w:rsidR="007658C9" w:rsidRPr="007658C9" w:rsidDel="004A5C29">
          <w:rPr>
            <w:b/>
          </w:rPr>
          <w:delText>createcfg</w:delText>
        </w:r>
      </w:del>
    </w:p>
    <w:p w14:paraId="481B209C" w14:textId="50FA8DCF" w:rsidR="007F1507" w:rsidDel="004A5C29" w:rsidRDefault="007658C9">
      <w:pPr>
        <w:rPr>
          <w:del w:id="44" w:author="Chris J. Wang(BJ-RD)" w:date="2018-08-14T19:45:00Z"/>
        </w:rPr>
      </w:pPr>
      <w:del w:id="45" w:author="Chris J. Wang(BJ-RD)" w:date="2018-08-14T19:45:00Z">
        <w:r w:rsidDel="004A5C29">
          <w:rPr>
            <w:rFonts w:hint="eastAsia"/>
          </w:rPr>
          <w:delText>以上</w:delText>
        </w:r>
        <w:r w:rsidDel="004A5C29">
          <w:delText>命令</w:delText>
        </w:r>
        <w:r w:rsidDel="004A5C29">
          <w:rPr>
            <w:rFonts w:hint="eastAsia"/>
          </w:rPr>
          <w:delText>会</w:delText>
        </w:r>
        <w:r w:rsidDel="004A5C29">
          <w:delText>自动创建一个名为</w:delText>
        </w:r>
        <w:r w:rsidDel="004A5C29">
          <w:delText>EyeCmd.cfg</w:delText>
        </w:r>
        <w:r w:rsidR="004A095F" w:rsidDel="004A5C29">
          <w:rPr>
            <w:rFonts w:hint="eastAsia"/>
          </w:rPr>
          <w:delText>的</w:delText>
        </w:r>
        <w:r w:rsidR="004A095F" w:rsidDel="004A5C29">
          <w:delText>配置文件</w:delText>
        </w:r>
      </w:del>
    </w:p>
    <w:p w14:paraId="5AB23231" w14:textId="371F242D" w:rsidR="007F1507" w:rsidDel="004A5C29" w:rsidRDefault="007F1507">
      <w:pPr>
        <w:rPr>
          <w:del w:id="46" w:author="Chris J. Wang(BJ-RD)" w:date="2018-08-14T19:45:00Z"/>
        </w:rPr>
      </w:pPr>
    </w:p>
    <w:p w14:paraId="17E015DD" w14:textId="563D2BFF" w:rsidR="005B5261" w:rsidRPr="00F615E7" w:rsidDel="004A5C29" w:rsidRDefault="002B529C">
      <w:pPr>
        <w:rPr>
          <w:del w:id="47" w:author="Chris J. Wang(BJ-RD)" w:date="2018-08-14T19:45:00Z"/>
        </w:rPr>
      </w:pPr>
      <w:del w:id="48" w:author="Chris J. Wang(BJ-RD)" w:date="2018-08-14T19:45:00Z">
        <w:r w:rsidDel="004A5C29">
          <w:rPr>
            <w:rFonts w:hint="eastAsia"/>
          </w:rPr>
          <w:delText>具体</w:delText>
        </w:r>
        <w:r w:rsidDel="004A5C29">
          <w:delText>测试</w:delText>
        </w:r>
        <w:r w:rsidR="00B02BAC" w:rsidDel="004A5C29">
          <w:rPr>
            <w:rFonts w:hint="eastAsia"/>
          </w:rPr>
          <w:delText>例如</w:delText>
        </w:r>
        <w:r w:rsidR="00B02BAC" w:rsidDel="004A5C29">
          <w:delText>：</w:delText>
        </w:r>
        <w:r w:rsidR="005B5261" w:rsidDel="004A5C29">
          <w:rPr>
            <w:rFonts w:hint="eastAsia"/>
          </w:rPr>
          <w:delText>当</w:delText>
        </w:r>
        <w:r w:rsidR="00646B54" w:rsidDel="004A5C29">
          <w:rPr>
            <w:rFonts w:hint="eastAsia"/>
          </w:rPr>
          <w:delText>以</w:delText>
        </w:r>
        <w:r w:rsidR="003E5093" w:rsidDel="004A5C29">
          <w:rPr>
            <w:rFonts w:hint="eastAsia"/>
          </w:rPr>
          <w:delText>Mode</w:delText>
        </w:r>
        <w:r w:rsidR="003E5093" w:rsidDel="004A5C29">
          <w:delText>1</w:delText>
        </w:r>
        <w:r w:rsidR="003E5093" w:rsidDel="004A5C29">
          <w:rPr>
            <w:rFonts w:hint="eastAsia"/>
          </w:rPr>
          <w:delText>(</w:delText>
        </w:r>
        <w:r w:rsidR="003E5093" w:rsidDel="004A5C29">
          <w:delText>by port</w:delText>
        </w:r>
        <w:r w:rsidR="003E5093" w:rsidDel="004A5C29">
          <w:rPr>
            <w:rFonts w:hint="eastAsia"/>
          </w:rPr>
          <w:delText>)</w:delText>
        </w:r>
        <w:r w:rsidR="00646B54" w:rsidDel="004A5C29">
          <w:rPr>
            <w:rFonts w:hint="eastAsia"/>
          </w:rPr>
          <w:delText>测试</w:delText>
        </w:r>
        <w:r w:rsidR="00646B54" w:rsidDel="004A5C29">
          <w:delText>PE0</w:delText>
        </w:r>
        <w:r w:rsidR="003E5093" w:rsidDel="004A5C29">
          <w:rPr>
            <w:rFonts w:hint="eastAsia"/>
          </w:rPr>
          <w:delText>时</w:delText>
        </w:r>
        <w:r w:rsidR="003E5093" w:rsidDel="004A5C29">
          <w:delText>，统一</w:delText>
        </w:r>
        <w:r w:rsidR="003E5093" w:rsidDel="004A5C29">
          <w:delText>threshold</w:delText>
        </w:r>
        <w:r w:rsidR="003E5093" w:rsidDel="004A5C29">
          <w:delText>为</w:delText>
        </w:r>
        <w:r w:rsidR="003E5093" w:rsidDel="004A5C29">
          <w:rPr>
            <w:rFonts w:hint="eastAsia"/>
          </w:rPr>
          <w:delText>4</w:delText>
        </w:r>
        <w:r w:rsidR="003E5093" w:rsidDel="004A5C29">
          <w:rPr>
            <w:rFonts w:hint="eastAsia"/>
          </w:rPr>
          <w:delText>，</w:delText>
        </w:r>
        <w:r w:rsidR="00512DC8" w:rsidDel="004A5C29">
          <w:rPr>
            <w:rFonts w:hint="eastAsia"/>
          </w:rPr>
          <w:delText>测试</w:delText>
        </w:r>
        <w:r w:rsidR="00512DC8" w:rsidDel="004A5C29">
          <w:delText>命令为：</w:delText>
        </w:r>
      </w:del>
    </w:p>
    <w:p w14:paraId="0C91F82C" w14:textId="00CB42D6" w:rsidR="00AA0666" w:rsidRPr="00B83B77" w:rsidDel="004A5C29" w:rsidRDefault="00AA0666">
      <w:pPr>
        <w:rPr>
          <w:del w:id="49" w:author="Chris J. Wang(BJ-RD)" w:date="2018-08-14T19:45:00Z"/>
          <w:b/>
        </w:rPr>
      </w:pPr>
      <w:del w:id="50" w:author="Chris J. Wang(BJ-RD)" w:date="2018-08-14T19:45:00Z">
        <w:r w:rsidRPr="00B83B77" w:rsidDel="004A5C29">
          <w:rPr>
            <w:rFonts w:hint="eastAsia"/>
            <w:b/>
          </w:rPr>
          <w:delText xml:space="preserve">&gt;ShellTestKit </w:delText>
        </w:r>
        <w:r w:rsidRPr="00B83B77" w:rsidDel="004A5C29">
          <w:rPr>
            <w:b/>
          </w:rPr>
          <w:delText>–cmd port</w:delText>
        </w:r>
        <w:r w:rsidR="000179B8" w:rsidRPr="00B83B77" w:rsidDel="004A5C29">
          <w:rPr>
            <w:b/>
          </w:rPr>
          <w:delText xml:space="preserve"> 0</w:delText>
        </w:r>
        <w:r w:rsidR="000179B8" w:rsidRPr="00B83B77" w:rsidDel="004A5C29">
          <w:rPr>
            <w:rFonts w:hint="eastAsia"/>
            <w:b/>
          </w:rPr>
          <w:delText xml:space="preserve"> 0x10 4</w:delText>
        </w:r>
      </w:del>
    </w:p>
    <w:p w14:paraId="16CB8FAA" w14:textId="10CFC032" w:rsidR="00512DC8" w:rsidDel="004A5C29" w:rsidRDefault="00512DC8">
      <w:pPr>
        <w:rPr>
          <w:del w:id="51" w:author="Chris J. Wang(BJ-RD)" w:date="2018-08-14T19:45:00Z"/>
        </w:rPr>
      </w:pPr>
    </w:p>
    <w:p w14:paraId="42FBAF62" w14:textId="00D1362B" w:rsidR="000179B8" w:rsidRDefault="000179B8"/>
    <w:p w14:paraId="5B9B1C30" w14:textId="0D0CF757" w:rsidR="00D21474" w:rsidDel="004A5C29" w:rsidRDefault="00D21474">
      <w:pPr>
        <w:rPr>
          <w:del w:id="52" w:author="Chris J. Wang(BJ-RD)" w:date="2018-08-14T19:45:00Z"/>
        </w:rPr>
      </w:pPr>
    </w:p>
    <w:p w14:paraId="511B7370" w14:textId="457973EC" w:rsidR="002F5883" w:rsidRPr="00487226" w:rsidDel="004A5C29" w:rsidRDefault="002F5883">
      <w:pPr>
        <w:rPr>
          <w:del w:id="53" w:author="Chris J. Wang(BJ-RD)" w:date="2018-08-14T19:45:00Z"/>
        </w:rPr>
      </w:pPr>
    </w:p>
    <w:p w14:paraId="71D58C6C" w14:textId="2879043F" w:rsidR="00B04A49" w:rsidRDefault="00B04A49"/>
    <w:p w14:paraId="45A4A5D9" w14:textId="31E088DE" w:rsidR="00B04A49" w:rsidRDefault="00C72465" w:rsidP="00C72465">
      <w:pPr>
        <w:pStyle w:val="1"/>
      </w:pPr>
      <w:r>
        <w:rPr>
          <w:rFonts w:hint="eastAsia"/>
        </w:rPr>
        <w:t>快速</w:t>
      </w:r>
      <w:r>
        <w:t>使用指南</w:t>
      </w:r>
    </w:p>
    <w:p w14:paraId="10724B37" w14:textId="13403645" w:rsidR="00B04A49" w:rsidRDefault="00B04A49"/>
    <w:p w14:paraId="200181B7" w14:textId="1BEBAA30" w:rsidR="001F34C2" w:rsidRDefault="001F34C2" w:rsidP="001F34C2">
      <w:pPr>
        <w:pStyle w:val="2"/>
      </w:pPr>
      <w:r>
        <w:t>H</w:t>
      </w:r>
      <w:r>
        <w:rPr>
          <w:rFonts w:hint="eastAsia"/>
        </w:rPr>
        <w:t>el</w:t>
      </w:r>
      <w:r>
        <w:t>p</w:t>
      </w:r>
      <w:r>
        <w:rPr>
          <w:rFonts w:hint="eastAsia"/>
        </w:rPr>
        <w:t>文件</w:t>
      </w:r>
    </w:p>
    <w:p w14:paraId="3AECAF0B" w14:textId="19BB2FC6" w:rsidR="001F34C2" w:rsidRPr="001F34C2" w:rsidRDefault="001F34C2" w:rsidP="001F34C2">
      <w:r>
        <w:rPr>
          <w:rFonts w:hint="eastAsia"/>
        </w:rPr>
        <w:t>直接</w:t>
      </w:r>
      <w:r>
        <w:t>输入</w:t>
      </w:r>
      <w:r>
        <w:rPr>
          <w:rFonts w:hint="eastAsia"/>
        </w:rPr>
        <w:t>ShellTestKit</w:t>
      </w:r>
      <w:r>
        <w:t xml:space="preserve">.efi </w:t>
      </w:r>
      <w:r>
        <w:rPr>
          <w:rFonts w:hint="eastAsia"/>
        </w:rPr>
        <w:t>可以</w:t>
      </w:r>
      <w:r>
        <w:t>显示</w:t>
      </w:r>
      <w:r>
        <w:t>help</w:t>
      </w:r>
      <w:r>
        <w:t>信息。</w:t>
      </w:r>
    </w:p>
    <w:p w14:paraId="26A140D0" w14:textId="77777777" w:rsidR="006A42BA" w:rsidRDefault="006A42BA"/>
    <w:p w14:paraId="4DC24ACF" w14:textId="1CF903AF" w:rsidR="00F75683" w:rsidRDefault="00AE31A2" w:rsidP="00BA6902">
      <w:pPr>
        <w:pStyle w:val="2"/>
      </w:pPr>
      <w:r>
        <w:rPr>
          <w:rFonts w:hint="eastAsia"/>
        </w:rPr>
        <w:t>使用</w:t>
      </w:r>
      <w:r w:rsidR="00045319">
        <w:t>Eye monitor Mode3</w:t>
      </w:r>
      <w:r w:rsidR="00045319">
        <w:rPr>
          <w:rFonts w:hint="eastAsia"/>
        </w:rPr>
        <w:t>测试</w:t>
      </w:r>
      <w:r w:rsidR="00045319">
        <w:t>眼图</w:t>
      </w:r>
    </w:p>
    <w:p w14:paraId="0786E8A5" w14:textId="36B48B72" w:rsidR="00F134B8" w:rsidRDefault="00F134B8">
      <w:r>
        <w:rPr>
          <w:rFonts w:hint="eastAsia"/>
        </w:rPr>
        <w:t xml:space="preserve">BIOS: </w:t>
      </w:r>
      <w:r>
        <w:rPr>
          <w:rFonts w:hint="eastAsia"/>
        </w:rPr>
        <w:t>任意</w:t>
      </w:r>
      <w:r>
        <w:t>，</w:t>
      </w:r>
      <w:r>
        <w:rPr>
          <w:rFonts w:hint="eastAsia"/>
        </w:rPr>
        <w:t xml:space="preserve"> </w:t>
      </w:r>
      <w:r w:rsidR="00A7536E">
        <w:rPr>
          <w:rFonts w:hint="eastAsia"/>
        </w:rPr>
        <w:t>不需要</w:t>
      </w:r>
      <w:r w:rsidR="00A7536E">
        <w:t>PEMCU FW</w:t>
      </w:r>
    </w:p>
    <w:p w14:paraId="4004A320" w14:textId="7771F356" w:rsidR="00FB7A16" w:rsidRDefault="00FB7A16" w:rsidP="00053A41">
      <w:pPr>
        <w:pStyle w:val="af5"/>
      </w:pPr>
      <w:r>
        <w:t>E</w:t>
      </w:r>
      <w:r>
        <w:rPr>
          <w:rFonts w:hint="eastAsia"/>
        </w:rPr>
        <w:t>xample:</w:t>
      </w:r>
    </w:p>
    <w:p w14:paraId="7FAED966" w14:textId="77777777" w:rsidR="00AC4D3C" w:rsidRPr="00AC4D3C" w:rsidRDefault="00AC4D3C" w:rsidP="00AC4D3C">
      <w:pPr>
        <w:pStyle w:val="af5"/>
        <w:rPr>
          <w:color w:val="FF0000"/>
        </w:rPr>
      </w:pPr>
      <w:r w:rsidRPr="00AC4D3C">
        <w:rPr>
          <w:color w:val="FF0000"/>
        </w:rPr>
        <w:t>&gt; ShellTestKit.efi  –cmd  half</w:t>
      </w:r>
    </w:p>
    <w:p w14:paraId="69912114" w14:textId="77777777" w:rsidR="00AC4D3C" w:rsidRDefault="00AC4D3C" w:rsidP="00053A41">
      <w:pPr>
        <w:pStyle w:val="af5"/>
      </w:pPr>
    </w:p>
    <w:p w14:paraId="276B1546" w14:textId="3FEE95AA" w:rsidR="00FB7A16" w:rsidRPr="00AC4D3C" w:rsidRDefault="00E519D5" w:rsidP="00053A41">
      <w:pPr>
        <w:pStyle w:val="af5"/>
        <w:rPr>
          <w:color w:val="FF0000"/>
        </w:rPr>
      </w:pPr>
      <w:r w:rsidRPr="00AC4D3C">
        <w:rPr>
          <w:rFonts w:hint="eastAsia"/>
          <w:color w:val="FF0000"/>
        </w:rPr>
        <w:t>&gt;</w:t>
      </w:r>
      <w:r w:rsidRPr="00AC4D3C">
        <w:rPr>
          <w:color w:val="FF0000"/>
        </w:rPr>
        <w:t>ShellTestKit.efi</w:t>
      </w:r>
      <w:r w:rsidR="00C559AE" w:rsidRPr="00AC4D3C">
        <w:rPr>
          <w:color w:val="FF0000"/>
        </w:rPr>
        <w:t xml:space="preserve"> –mode3a 0xFEB14000 3 2 10 0 fast</w:t>
      </w:r>
    </w:p>
    <w:p w14:paraId="3EF06743" w14:textId="51368627" w:rsidR="00FB7A16" w:rsidRDefault="00FB7A16" w:rsidP="00053A41">
      <w:pPr>
        <w:pStyle w:val="af5"/>
      </w:pPr>
    </w:p>
    <w:p w14:paraId="33C57882" w14:textId="31499C93" w:rsidR="00755C36" w:rsidRDefault="00755C36" w:rsidP="00755C36">
      <w:pPr>
        <w:pStyle w:val="af5"/>
      </w:pPr>
      <w:r>
        <w:t>–mode3a</w:t>
      </w:r>
      <w:r>
        <w:rPr>
          <w:rFonts w:hint="eastAsia"/>
        </w:rPr>
        <w:t>: Mode3 Eye scan half-rate</w:t>
      </w:r>
    </w:p>
    <w:p w14:paraId="0189C0D4" w14:textId="028CB77F" w:rsidR="00FB7A16" w:rsidRDefault="00FB7A16" w:rsidP="00053A41">
      <w:pPr>
        <w:pStyle w:val="af5"/>
      </w:pPr>
      <w:r>
        <w:rPr>
          <w:rFonts w:hint="eastAsia"/>
        </w:rPr>
        <w:t>0xFEB14000: EPHY base address, CHX002 single socket EPHY base address is 0xFEB14000</w:t>
      </w:r>
    </w:p>
    <w:p w14:paraId="6B683E7A" w14:textId="49BE2F08" w:rsidR="007C498E" w:rsidRPr="00755C36" w:rsidRDefault="00755C36" w:rsidP="00053A41">
      <w:pPr>
        <w:pStyle w:val="af5"/>
        <w:rPr>
          <w:color w:val="7030A0"/>
        </w:rPr>
      </w:pPr>
      <w:r w:rsidRPr="00755C36">
        <w:rPr>
          <w:color w:val="7030A0"/>
        </w:rPr>
        <w:t xml:space="preserve">3: Gen3 speed </w:t>
      </w:r>
      <w:r w:rsidRPr="00755C36">
        <w:rPr>
          <w:rFonts w:hint="eastAsia"/>
          <w:color w:val="7030A0"/>
        </w:rPr>
        <w:t>te</w:t>
      </w:r>
      <w:r w:rsidRPr="00755C36">
        <w:rPr>
          <w:color w:val="7030A0"/>
        </w:rPr>
        <w:t>st (need to fill in current link speed)</w:t>
      </w:r>
    </w:p>
    <w:p w14:paraId="3D4C968E" w14:textId="22CC0AB3" w:rsidR="00755C36" w:rsidRPr="00755C36" w:rsidRDefault="00755C36" w:rsidP="00053A41">
      <w:pPr>
        <w:pStyle w:val="af5"/>
        <w:rPr>
          <w:color w:val="7030A0"/>
        </w:rPr>
      </w:pPr>
      <w:r w:rsidRPr="00755C36">
        <w:rPr>
          <w:rFonts w:hint="eastAsia"/>
          <w:color w:val="7030A0"/>
        </w:rPr>
        <w:t xml:space="preserve">2: </w:t>
      </w:r>
      <w:r w:rsidRPr="00755C36">
        <w:rPr>
          <w:color w:val="7030A0"/>
        </w:rPr>
        <w:t>EPHY lane2 to be tested(for CHX002, can be 0 to 15)</w:t>
      </w:r>
    </w:p>
    <w:p w14:paraId="37EBDB65" w14:textId="25743EB5" w:rsidR="00755C36" w:rsidRPr="00755C36" w:rsidRDefault="00755C36" w:rsidP="00053A41">
      <w:pPr>
        <w:pStyle w:val="af5"/>
        <w:rPr>
          <w:color w:val="7030A0"/>
        </w:rPr>
      </w:pPr>
      <w:r w:rsidRPr="00755C36">
        <w:rPr>
          <w:color w:val="7030A0"/>
        </w:rPr>
        <w:t>10: scan 10us for each point</w:t>
      </w:r>
    </w:p>
    <w:p w14:paraId="77966451" w14:textId="5B97F42C" w:rsidR="00755C36" w:rsidRDefault="00755C36" w:rsidP="00053A41">
      <w:pPr>
        <w:pStyle w:val="af5"/>
      </w:pPr>
      <w:r>
        <w:t>0: threshold is 0, when the error count &gt;0, then treat it as FAIL point</w:t>
      </w:r>
    </w:p>
    <w:p w14:paraId="616CCF29" w14:textId="359EA019" w:rsidR="00755C36" w:rsidRPr="00755C36" w:rsidRDefault="00755C36" w:rsidP="00053A41">
      <w:pPr>
        <w:pStyle w:val="af5"/>
      </w:pPr>
      <w:r>
        <w:t>fast: fast dump mode</w:t>
      </w:r>
    </w:p>
    <w:p w14:paraId="50398C0B" w14:textId="1B536560" w:rsidR="00B04A49" w:rsidRDefault="00B04A49"/>
    <w:p w14:paraId="6964C8D9" w14:textId="5A7A16C8" w:rsidR="00FB7A16" w:rsidRDefault="00FB7A16"/>
    <w:p w14:paraId="18C8CA5B" w14:textId="446DD518" w:rsidR="00FB7A16" w:rsidRPr="00FB7A16" w:rsidRDefault="00755C36" w:rsidP="00755C36">
      <w:pPr>
        <w:pStyle w:val="2"/>
      </w:pPr>
      <w:r>
        <w:rPr>
          <w:rFonts w:hint="eastAsia"/>
        </w:rPr>
        <w:t>使用</w:t>
      </w:r>
      <w:r w:rsidR="00213B74">
        <w:t>Eye monitor Mode</w:t>
      </w:r>
      <w:r>
        <w:t>2</w:t>
      </w:r>
      <w:r>
        <w:rPr>
          <w:rFonts w:hint="eastAsia"/>
        </w:rPr>
        <w:t>测试</w:t>
      </w:r>
      <w:r>
        <w:t>眼图</w:t>
      </w:r>
    </w:p>
    <w:p w14:paraId="2ADEE193" w14:textId="0CEEA438" w:rsidR="00755C36" w:rsidRDefault="00755C36">
      <w:r>
        <w:rPr>
          <w:rFonts w:hint="eastAsia"/>
        </w:rPr>
        <w:t>BIOS</w:t>
      </w:r>
      <w:r>
        <w:t xml:space="preserve">: </w:t>
      </w:r>
      <w:r>
        <w:rPr>
          <w:rFonts w:hint="eastAsia"/>
        </w:rPr>
        <w:t>需要</w:t>
      </w:r>
      <w:r>
        <w:rPr>
          <w:rFonts w:hint="eastAsia"/>
        </w:rPr>
        <w:t>R</w:t>
      </w:r>
      <w:r>
        <w:t>04</w:t>
      </w:r>
      <w:r>
        <w:rPr>
          <w:rFonts w:hint="eastAsia"/>
        </w:rPr>
        <w:t>以后</w:t>
      </w:r>
      <w:r>
        <w:t>的</w:t>
      </w:r>
      <w:r>
        <w:t>BIOS</w:t>
      </w:r>
      <w:r w:rsidR="00DE6D9F">
        <w:rPr>
          <w:rFonts w:hint="eastAsia"/>
        </w:rPr>
        <w:t>，</w:t>
      </w:r>
      <w:r w:rsidR="00DE6D9F">
        <w:rPr>
          <w:rFonts w:hint="eastAsia"/>
        </w:rPr>
        <w:t xml:space="preserve"> </w:t>
      </w:r>
      <w:r w:rsidR="00DE6D9F">
        <w:t>Setup</w:t>
      </w:r>
      <w:r w:rsidR="00DE6D9F">
        <w:t>中</w:t>
      </w:r>
      <w:r w:rsidR="00DE6D9F">
        <w:t>Enable PCIE FW load</w:t>
      </w:r>
    </w:p>
    <w:p w14:paraId="752A1F4C" w14:textId="5D4EC947" w:rsidR="005C1BF1" w:rsidRDefault="005C1BF1" w:rsidP="005C1BF1">
      <w:pPr>
        <w:pStyle w:val="af5"/>
      </w:pPr>
      <w:r>
        <w:rPr>
          <w:rFonts w:hint="eastAsia"/>
        </w:rPr>
        <w:t>Example</w:t>
      </w:r>
      <w:r>
        <w:t>:</w:t>
      </w:r>
    </w:p>
    <w:p w14:paraId="328C9DE8" w14:textId="28242A1A" w:rsidR="005C1BF1" w:rsidRDefault="005C1BF1" w:rsidP="005C1BF1">
      <w:pPr>
        <w:pStyle w:val="af5"/>
      </w:pPr>
      <w:r>
        <w:t>Step1: Use HalfRate Mode</w:t>
      </w:r>
    </w:p>
    <w:p w14:paraId="17E6B07E" w14:textId="2F7E6660" w:rsidR="005C1BF1" w:rsidRPr="00AC4D3C" w:rsidRDefault="005C1BF1" w:rsidP="005C1BF1">
      <w:pPr>
        <w:pStyle w:val="af5"/>
        <w:rPr>
          <w:color w:val="FF0000"/>
        </w:rPr>
      </w:pPr>
      <w:r w:rsidRPr="00AC4D3C">
        <w:rPr>
          <w:color w:val="FF0000"/>
        </w:rPr>
        <w:lastRenderedPageBreak/>
        <w:t>&gt; ShellTestKit.efi  –cmd  half</w:t>
      </w:r>
    </w:p>
    <w:p w14:paraId="1F2A2BB2" w14:textId="77777777" w:rsidR="005C1BF1" w:rsidRDefault="005C1BF1" w:rsidP="005C1BF1">
      <w:pPr>
        <w:pStyle w:val="af5"/>
      </w:pPr>
    </w:p>
    <w:p w14:paraId="42FEE630" w14:textId="7E44C675" w:rsidR="005C1BF1" w:rsidRPr="005C1BF1" w:rsidRDefault="005C1BF1" w:rsidP="005C1BF1">
      <w:pPr>
        <w:pStyle w:val="af5"/>
      </w:pPr>
      <w:r>
        <w:t>Step2: Create cfg file, after create EyeCmd.cfg file, the default parameters no need to changed.</w:t>
      </w:r>
    </w:p>
    <w:p w14:paraId="4C28406C" w14:textId="101FD0DD" w:rsidR="005C1BF1" w:rsidRPr="00AC4D3C" w:rsidRDefault="005C1BF1" w:rsidP="005C1BF1">
      <w:pPr>
        <w:pStyle w:val="af5"/>
        <w:rPr>
          <w:color w:val="FF0000"/>
        </w:rPr>
      </w:pPr>
      <w:r w:rsidRPr="00AC4D3C">
        <w:rPr>
          <w:color w:val="FF0000"/>
        </w:rPr>
        <w:t>&gt; ShellTestKit.efi –cmd  createcfg</w:t>
      </w:r>
    </w:p>
    <w:p w14:paraId="02DC12D4" w14:textId="4FCAF53A" w:rsidR="005C1BF1" w:rsidRDefault="005C1BF1" w:rsidP="005C1BF1">
      <w:pPr>
        <w:pStyle w:val="af5"/>
      </w:pPr>
    </w:p>
    <w:p w14:paraId="382EA457" w14:textId="25D559A4" w:rsidR="005C1BF1" w:rsidRDefault="005C1BF1" w:rsidP="005C1BF1">
      <w:pPr>
        <w:pStyle w:val="af5"/>
      </w:pPr>
      <w:r>
        <w:rPr>
          <w:rFonts w:hint="eastAsia"/>
        </w:rPr>
        <w:t>Step</w:t>
      </w:r>
      <w:r>
        <w:t>3</w:t>
      </w:r>
      <w:r>
        <w:rPr>
          <w:rFonts w:hint="eastAsia"/>
        </w:rPr>
        <w:t>: do test</w:t>
      </w:r>
    </w:p>
    <w:p w14:paraId="455BBDED" w14:textId="4B957978" w:rsidR="005C1BF1" w:rsidRPr="00AC4D3C" w:rsidRDefault="005C1BF1" w:rsidP="005C1BF1">
      <w:pPr>
        <w:pStyle w:val="af5"/>
        <w:rPr>
          <w:color w:val="FF0000"/>
        </w:rPr>
      </w:pPr>
      <w:r w:rsidRPr="00AC4D3C">
        <w:rPr>
          <w:color w:val="FF0000"/>
        </w:rPr>
        <w:t xml:space="preserve">&gt; ShellTestKit.efi –cmd </w:t>
      </w:r>
      <w:r w:rsidR="00315E2F" w:rsidRPr="00AC4D3C">
        <w:rPr>
          <w:color w:val="FF0000"/>
        </w:rPr>
        <w:t>lane 4 1</w:t>
      </w:r>
      <w:r w:rsidRPr="00AC4D3C">
        <w:rPr>
          <w:color w:val="FF0000"/>
        </w:rPr>
        <w:t xml:space="preserve"> </w:t>
      </w:r>
      <w:r w:rsidR="00315E2F" w:rsidRPr="00AC4D3C">
        <w:rPr>
          <w:color w:val="FF0000"/>
        </w:rPr>
        <w:t>0</w:t>
      </w:r>
    </w:p>
    <w:p w14:paraId="31541960" w14:textId="10B79EEB" w:rsidR="00315E2F" w:rsidRDefault="00315E2F" w:rsidP="005C1BF1">
      <w:pPr>
        <w:pStyle w:val="af5"/>
      </w:pPr>
      <w:r>
        <w:t>lane: test in mode2</w:t>
      </w:r>
    </w:p>
    <w:p w14:paraId="6F584B60" w14:textId="01DF5EEB" w:rsidR="00315E2F" w:rsidRPr="00315E2F" w:rsidRDefault="00315E2F" w:rsidP="005C1BF1">
      <w:pPr>
        <w:pStyle w:val="af5"/>
        <w:rPr>
          <w:color w:val="7030A0"/>
        </w:rPr>
      </w:pPr>
      <w:r w:rsidRPr="00315E2F">
        <w:rPr>
          <w:color w:val="7030A0"/>
        </w:rPr>
        <w:t>4: PE4</w:t>
      </w:r>
    </w:p>
    <w:p w14:paraId="7149145E" w14:textId="388D9B4B" w:rsidR="00315E2F" w:rsidRPr="00315E2F" w:rsidRDefault="00315E2F" w:rsidP="005C1BF1">
      <w:pPr>
        <w:pStyle w:val="af5"/>
        <w:rPr>
          <w:color w:val="7030A0"/>
        </w:rPr>
      </w:pPr>
      <w:r w:rsidRPr="00315E2F">
        <w:rPr>
          <w:color w:val="7030A0"/>
        </w:rPr>
        <w:t>1: PE4 Lane1</w:t>
      </w:r>
      <w:r>
        <w:rPr>
          <w:color w:val="7030A0"/>
        </w:rPr>
        <w:t xml:space="preserve"> </w:t>
      </w:r>
      <w:r w:rsidR="00213B74">
        <w:rPr>
          <w:color w:val="7030A0"/>
        </w:rPr>
        <w:t>(Note it’s not EPHY lane number, Just to use the lane number on the port)</w:t>
      </w:r>
    </w:p>
    <w:p w14:paraId="462D2866" w14:textId="32C9EE00" w:rsidR="00315E2F" w:rsidRPr="00315E2F" w:rsidRDefault="00315E2F" w:rsidP="005C1BF1">
      <w:pPr>
        <w:pStyle w:val="af5"/>
        <w:rPr>
          <w:color w:val="7030A0"/>
        </w:rPr>
      </w:pPr>
      <w:r w:rsidRPr="00315E2F">
        <w:rPr>
          <w:color w:val="7030A0"/>
        </w:rPr>
        <w:t>0: threshold, when the error count &gt;0, then treat it as FAIL point</w:t>
      </w:r>
    </w:p>
    <w:p w14:paraId="1EF7CEB0" w14:textId="77777777" w:rsidR="00315E2F" w:rsidRPr="00755C36" w:rsidRDefault="00315E2F" w:rsidP="005C1BF1">
      <w:pPr>
        <w:pStyle w:val="af5"/>
      </w:pPr>
    </w:p>
    <w:p w14:paraId="08B04C95" w14:textId="5D73F93B" w:rsidR="00FE2F9F" w:rsidRDefault="002822B3">
      <w:r>
        <w:rPr>
          <w:rFonts w:hint="eastAsia"/>
        </w:rPr>
        <w:t>Note</w:t>
      </w:r>
      <w:r>
        <w:rPr>
          <w:rFonts w:hint="eastAsia"/>
        </w:rPr>
        <w:t>：</w:t>
      </w:r>
    </w:p>
    <w:p w14:paraId="3DA37E07" w14:textId="150D668E" w:rsidR="00A625AF" w:rsidRDefault="00A625AF">
      <w:r>
        <w:t>S</w:t>
      </w:r>
      <w:r>
        <w:rPr>
          <w:rFonts w:hint="eastAsia"/>
        </w:rPr>
        <w:t>tep</w:t>
      </w:r>
      <w:r>
        <w:t xml:space="preserve">2: </w:t>
      </w:r>
      <w:r>
        <w:rPr>
          <w:rFonts w:hint="eastAsia"/>
        </w:rPr>
        <w:t>只需要</w:t>
      </w:r>
      <w:r>
        <w:t>第一次使用</w:t>
      </w:r>
      <w:r>
        <w:t>tool</w:t>
      </w:r>
      <w:r>
        <w:t>的时候执行一次</w:t>
      </w:r>
    </w:p>
    <w:p w14:paraId="3E241DE4" w14:textId="56102FB7" w:rsidR="00A625AF" w:rsidRDefault="00A625AF">
      <w:r>
        <w:rPr>
          <w:rFonts w:hint="eastAsia"/>
        </w:rPr>
        <w:t>Step</w:t>
      </w:r>
      <w:r>
        <w:t xml:space="preserve">1: </w:t>
      </w:r>
      <w:r>
        <w:rPr>
          <w:rFonts w:hint="eastAsia"/>
        </w:rPr>
        <w:t>只有</w:t>
      </w:r>
      <w:r>
        <w:t>每次</w:t>
      </w:r>
      <w:r>
        <w:t>system boot</w:t>
      </w:r>
      <w:r>
        <w:t>后需要执行一次</w:t>
      </w:r>
    </w:p>
    <w:p w14:paraId="46036A67" w14:textId="1A6A7F60" w:rsidR="00A625AF" w:rsidRPr="00A625AF" w:rsidRDefault="00A625AF">
      <w:r>
        <w:t xml:space="preserve">Step3: </w:t>
      </w:r>
      <w:r>
        <w:rPr>
          <w:rFonts w:hint="eastAsia"/>
        </w:rPr>
        <w:t>每次</w:t>
      </w:r>
      <w:r>
        <w:t>测试时执行</w:t>
      </w:r>
    </w:p>
    <w:p w14:paraId="42C5C9BA" w14:textId="38D8AD8D" w:rsidR="00A625AF" w:rsidRDefault="00A625AF"/>
    <w:p w14:paraId="6B86D0EA" w14:textId="42260BAC" w:rsidR="00A625AF" w:rsidDel="004A5C29" w:rsidRDefault="004A5C29">
      <w:pPr>
        <w:pStyle w:val="2"/>
        <w:rPr>
          <w:del w:id="54" w:author="Chris J. Wang(BJ-RD)" w:date="2018-08-14T19:46:00Z"/>
        </w:rPr>
        <w:pPrChange w:id="55" w:author="Chris J. Wang(BJ-RD)" w:date="2018-08-14T19:45:00Z">
          <w:pPr/>
        </w:pPrChange>
      </w:pPr>
      <w:ins w:id="56" w:author="Chris J. Wang(BJ-RD)" w:date="2018-08-14T19:45:00Z">
        <w:r>
          <w:rPr>
            <w:rFonts w:hint="eastAsia"/>
          </w:rPr>
          <w:t>快速</w:t>
        </w:r>
        <w:r>
          <w:t>测试</w:t>
        </w:r>
      </w:ins>
      <w:ins w:id="57" w:author="Chris J. Wang(BJ-RD)" w:date="2018-08-14T19:46:00Z">
        <w:r>
          <w:t>R</w:t>
        </w:r>
      </w:ins>
      <w:ins w:id="58" w:author="Chris J. Wang(BJ-RD)" w:date="2018-08-14T19:45:00Z">
        <w:r>
          <w:t>edo</w:t>
        </w:r>
      </w:ins>
      <w:ins w:id="59" w:author="Chris J. Wang(BJ-RD)" w:date="2018-08-14T19:46:00Z">
        <w:r>
          <w:t xml:space="preserve"> </w:t>
        </w:r>
      </w:ins>
      <w:ins w:id="60" w:author="Chris J. Wang(BJ-RD)" w:date="2018-08-14T19:45:00Z">
        <w:r>
          <w:t>EQ</w:t>
        </w:r>
      </w:ins>
    </w:p>
    <w:p w14:paraId="636BCA69" w14:textId="6C25B58B" w:rsidR="00AC4D3C" w:rsidRDefault="00AC4D3C">
      <w:pPr>
        <w:pStyle w:val="2"/>
        <w:rPr>
          <w:ins w:id="61" w:author="Chris J. Wang(BJ-RD)" w:date="2018-08-14T19:46:00Z"/>
        </w:rPr>
        <w:pPrChange w:id="62" w:author="Chris J. Wang(BJ-RD)" w:date="2018-08-14T19:46:00Z">
          <w:pPr/>
        </w:pPrChange>
      </w:pPr>
    </w:p>
    <w:p w14:paraId="6E328C95" w14:textId="3BBF2AC3" w:rsidR="004A5C29" w:rsidRDefault="004A5C29">
      <w:pPr>
        <w:rPr>
          <w:ins w:id="63" w:author="Chris J. Wang(BJ-RD)" w:date="2018-08-14T19:46:00Z"/>
        </w:rPr>
      </w:pPr>
      <w:ins w:id="64" w:author="Chris J. Wang(BJ-RD)" w:date="2018-08-14T19:46:00Z">
        <w:r>
          <w:t>T</w:t>
        </w:r>
        <w:r>
          <w:rPr>
            <w:rFonts w:hint="eastAsia"/>
          </w:rPr>
          <w:t>ool</w:t>
        </w:r>
        <w:r>
          <w:t>中带有测试</w:t>
        </w:r>
        <w:r>
          <w:t xml:space="preserve">Eye </w:t>
        </w:r>
        <w:r>
          <w:rPr>
            <w:rFonts w:hint="eastAsia"/>
          </w:rPr>
          <w:t>monitor</w:t>
        </w:r>
        <w:r>
          <w:t xml:space="preserve"> EQ</w:t>
        </w:r>
        <w:r>
          <w:t>的</w:t>
        </w:r>
        <w:r>
          <w:rPr>
            <w:rFonts w:hint="eastAsia"/>
          </w:rPr>
          <w:t>命令</w:t>
        </w:r>
      </w:ins>
    </w:p>
    <w:p w14:paraId="2FD85DD2" w14:textId="735B73E8" w:rsidR="004A5C29" w:rsidRDefault="004A5C29">
      <w:pPr>
        <w:rPr>
          <w:ins w:id="65" w:author="Chris J. Wang(BJ-RD)" w:date="2018-08-14T19:47:00Z"/>
        </w:rPr>
      </w:pPr>
    </w:p>
    <w:p w14:paraId="265170C4" w14:textId="28B0C982" w:rsidR="004A5C29" w:rsidRPr="004A5C29" w:rsidRDefault="004A5C29">
      <w:pPr>
        <w:rPr>
          <w:ins w:id="66" w:author="Chris J. Wang(BJ-RD)" w:date="2018-08-14T19:46:00Z"/>
        </w:rPr>
      </w:pPr>
      <w:ins w:id="67" w:author="Chris J. Wang(BJ-RD)" w:date="2018-08-14T19:47:00Z">
        <w:r>
          <w:rPr>
            <w:rFonts w:hint="eastAsia"/>
          </w:rPr>
          <w:t>如下</w:t>
        </w:r>
        <w:r>
          <w:t>内容是一个脚本在</w:t>
        </w:r>
        <w:r>
          <w:rPr>
            <w:rFonts w:hint="eastAsia"/>
          </w:rPr>
          <w:t>循环对</w:t>
        </w:r>
      </w:ins>
      <w:ins w:id="68" w:author="Chris J. Wang(BJ-RD)" w:date="2018-08-14T19:48:00Z">
        <w:r>
          <w:rPr>
            <w:rFonts w:hint="eastAsia"/>
          </w:rPr>
          <w:t>CHX002</w:t>
        </w:r>
        <w:r>
          <w:rPr>
            <w:rFonts w:hint="eastAsia"/>
          </w:rPr>
          <w:t>所有</w:t>
        </w:r>
        <w:r>
          <w:t>PCIE port</w:t>
        </w:r>
        <w:r>
          <w:t>做</w:t>
        </w:r>
        <w:r w:rsidR="00136ED8">
          <w:t>redoEQ</w:t>
        </w:r>
        <w:r w:rsidR="00723D6E">
          <w:rPr>
            <w:rFonts w:hint="eastAsia"/>
          </w:rPr>
          <w:t>，</w:t>
        </w:r>
        <w:r w:rsidR="00723D6E">
          <w:t>循环</w:t>
        </w:r>
        <w:r w:rsidR="00723D6E">
          <w:rPr>
            <w:rFonts w:hint="eastAsia"/>
          </w:rPr>
          <w:t>100</w:t>
        </w:r>
        <w:r w:rsidR="00723D6E">
          <w:rPr>
            <w:rFonts w:hint="eastAsia"/>
          </w:rPr>
          <w:t>次</w:t>
        </w:r>
      </w:ins>
    </w:p>
    <w:p w14:paraId="0356BE5A" w14:textId="547D2FF6" w:rsidR="004A5C29" w:rsidRDefault="004A5C29">
      <w:pPr>
        <w:pStyle w:val="af5"/>
        <w:rPr>
          <w:ins w:id="69" w:author="Chris J. Wang(BJ-RD)" w:date="2018-08-14T19:47:00Z"/>
        </w:rPr>
        <w:pPrChange w:id="70" w:author="Chris J. Wang(BJ-RD)" w:date="2018-08-14T19:47:00Z">
          <w:pPr/>
        </w:pPrChange>
      </w:pPr>
      <w:ins w:id="71" w:author="Chris J. Wang(BJ-RD)" w:date="2018-08-14T19:47:00Z">
        <w:r>
          <w:rPr>
            <w:rFonts w:hint="eastAsia"/>
          </w:rPr>
          <w:t>脚本：</w:t>
        </w:r>
        <w:r>
          <w:rPr>
            <w:rFonts w:hint="eastAsia"/>
          </w:rPr>
          <w:t xml:space="preserve"> </w:t>
        </w:r>
        <w:r>
          <w:t>Scan.nsh</w:t>
        </w:r>
      </w:ins>
    </w:p>
    <w:p w14:paraId="03493A4D" w14:textId="1D5FE812" w:rsidR="004A5C29" w:rsidRDefault="004A5C29">
      <w:pPr>
        <w:pStyle w:val="af5"/>
        <w:rPr>
          <w:ins w:id="72" w:author="Chris J. Wang(BJ-RD)" w:date="2018-08-14T19:47:00Z"/>
        </w:rPr>
        <w:pPrChange w:id="73" w:author="Chris J. Wang(BJ-RD)" w:date="2018-08-14T19:47:00Z">
          <w:pPr/>
        </w:pPrChange>
      </w:pPr>
      <w:ins w:id="74" w:author="Chris J. Wang(BJ-RD)" w:date="2018-08-14T19:47:00Z">
        <w:r>
          <w:t>for %a run (1 100 1)</w:t>
        </w:r>
      </w:ins>
    </w:p>
    <w:p w14:paraId="2B4E5957" w14:textId="77777777" w:rsidR="004A5C29" w:rsidRDefault="004A5C29">
      <w:pPr>
        <w:pStyle w:val="af5"/>
        <w:rPr>
          <w:ins w:id="75" w:author="Chris J. Wang(BJ-RD)" w:date="2018-08-14T19:47:00Z"/>
        </w:rPr>
        <w:pPrChange w:id="76" w:author="Chris J. Wang(BJ-RD)" w:date="2018-08-14T19:47:00Z">
          <w:pPr/>
        </w:pPrChange>
      </w:pPr>
      <w:ins w:id="77" w:author="Chris J. Wang(BJ-RD)" w:date="2018-08-14T19:47:00Z">
        <w:r>
          <w:t>echo %a</w:t>
        </w:r>
      </w:ins>
    </w:p>
    <w:p w14:paraId="77C62F61" w14:textId="77777777" w:rsidR="004A5C29" w:rsidRDefault="004A5C29">
      <w:pPr>
        <w:pStyle w:val="af5"/>
        <w:rPr>
          <w:ins w:id="78" w:author="Chris J. Wang(BJ-RD)" w:date="2018-08-14T19:47:00Z"/>
        </w:rPr>
        <w:pPrChange w:id="79" w:author="Chris J. Wang(BJ-RD)" w:date="2018-08-14T19:47:00Z">
          <w:pPr/>
        </w:pPrChange>
      </w:pPr>
      <w:ins w:id="80" w:author="Chris J. Wang(BJ-RD)" w:date="2018-08-14T19:47:00Z">
        <w:r>
          <w:t xml:space="preserve">  </w:t>
        </w:r>
        <w:r>
          <w:tab/>
          <w:t>ShellTestKit.efi   -EMEQTEST  0 0 0  100000  &gt;&gt;   EQ.log</w:t>
        </w:r>
      </w:ins>
    </w:p>
    <w:p w14:paraId="3E93F627" w14:textId="091485BE" w:rsidR="004A5C29" w:rsidRDefault="004A5C29">
      <w:pPr>
        <w:pStyle w:val="af5"/>
        <w:rPr>
          <w:ins w:id="81" w:author="Chris J. Wang(BJ-RD)" w:date="2018-08-14T19:46:00Z"/>
        </w:rPr>
        <w:pPrChange w:id="82" w:author="Chris J. Wang(BJ-RD)" w:date="2018-08-14T19:47:00Z">
          <w:pPr/>
        </w:pPrChange>
      </w:pPr>
      <w:ins w:id="83" w:author="Chris J. Wang(BJ-RD)" w:date="2018-08-14T19:47:00Z">
        <w:r>
          <w:t>endfor</w:t>
        </w:r>
      </w:ins>
    </w:p>
    <w:p w14:paraId="7D316420" w14:textId="6A51300A" w:rsidR="004A5C29" w:rsidRDefault="00723D6E">
      <w:pPr>
        <w:rPr>
          <w:ins w:id="84" w:author="Chris J. Wang(BJ-RD)" w:date="2018-08-14T19:48:00Z"/>
        </w:rPr>
      </w:pPr>
      <w:ins w:id="85" w:author="Chris J. Wang(BJ-RD)" w:date="2018-08-14T19:48:00Z">
        <w:r>
          <w:rPr>
            <w:rFonts w:hint="eastAsia"/>
          </w:rPr>
          <w:t>分析</w:t>
        </w:r>
        <w:r>
          <w:rPr>
            <w:rFonts w:hint="eastAsia"/>
          </w:rPr>
          <w:t>dump</w:t>
        </w:r>
        <w:r>
          <w:t>的</w:t>
        </w:r>
        <w:r>
          <w:rPr>
            <w:rFonts w:hint="eastAsia"/>
          </w:rPr>
          <w:t>信息可以在</w:t>
        </w:r>
        <w:r>
          <w:t>log</w:t>
        </w:r>
        <w:r>
          <w:t>中</w:t>
        </w:r>
        <w:r>
          <w:rPr>
            <w:rFonts w:hint="eastAsia"/>
          </w:rPr>
          <w:t>搜索</w:t>
        </w:r>
        <w:r>
          <w:t xml:space="preserve">”EMEQ_” </w:t>
        </w:r>
        <w:r>
          <w:rPr>
            <w:rFonts w:hint="eastAsia"/>
          </w:rPr>
          <w:t>这个</w:t>
        </w:r>
        <w:r>
          <w:t>关键字符串。</w:t>
        </w:r>
      </w:ins>
    </w:p>
    <w:p w14:paraId="7862620D" w14:textId="3895A5B2" w:rsidR="00723D6E" w:rsidRDefault="00723D6E">
      <w:pPr>
        <w:rPr>
          <w:ins w:id="86" w:author="Chris J. Wang(BJ-RD)" w:date="2018-08-14T19:48:00Z"/>
        </w:rPr>
      </w:pPr>
      <w:ins w:id="87" w:author="Chris J. Wang(BJ-RD)" w:date="2018-08-14T19:48:00Z">
        <w:r>
          <w:rPr>
            <w:rFonts w:hint="eastAsia"/>
          </w:rPr>
          <w:t>分别</w:t>
        </w:r>
        <w:r>
          <w:t>得到的是</w:t>
        </w:r>
      </w:ins>
      <w:ins w:id="88" w:author="Chris J. Wang(BJ-RD)" w:date="2018-08-14T19:49:00Z">
        <w:r w:rsidR="000F3232">
          <w:rPr>
            <w:rFonts w:hint="eastAsia"/>
          </w:rPr>
          <w:t>：</w:t>
        </w:r>
      </w:ins>
    </w:p>
    <w:tbl>
      <w:tblPr>
        <w:tblW w:w="31680" w:type="dxa"/>
        <w:tblInd w:w="108" w:type="dxa"/>
        <w:tblLook w:val="04A0" w:firstRow="1" w:lastRow="0" w:firstColumn="1" w:lastColumn="0" w:noHBand="0" w:noVBand="1"/>
      </w:tblPr>
      <w:tblGrid>
        <w:gridCol w:w="523"/>
        <w:gridCol w:w="221"/>
        <w:gridCol w:w="221"/>
        <w:gridCol w:w="547"/>
        <w:gridCol w:w="547"/>
        <w:gridCol w:w="548"/>
        <w:gridCol w:w="547"/>
        <w:gridCol w:w="547"/>
        <w:gridCol w:w="547"/>
        <w:gridCol w:w="547"/>
        <w:gridCol w:w="547"/>
        <w:gridCol w:w="458"/>
        <w:gridCol w:w="403"/>
        <w:gridCol w:w="393"/>
        <w:gridCol w:w="462"/>
        <w:gridCol w:w="402"/>
        <w:gridCol w:w="403"/>
        <w:gridCol w:w="393"/>
        <w:gridCol w:w="462"/>
        <w:gridCol w:w="402"/>
        <w:gridCol w:w="403"/>
        <w:gridCol w:w="393"/>
        <w:gridCol w:w="462"/>
        <w:gridCol w:w="402"/>
        <w:gridCol w:w="403"/>
        <w:gridCol w:w="393"/>
        <w:gridCol w:w="462"/>
        <w:gridCol w:w="402"/>
        <w:gridCol w:w="403"/>
        <w:gridCol w:w="393"/>
        <w:gridCol w:w="462"/>
        <w:gridCol w:w="402"/>
        <w:gridCol w:w="403"/>
        <w:gridCol w:w="393"/>
        <w:gridCol w:w="462"/>
        <w:gridCol w:w="402"/>
        <w:gridCol w:w="403"/>
        <w:gridCol w:w="393"/>
        <w:gridCol w:w="462"/>
        <w:gridCol w:w="402"/>
        <w:gridCol w:w="403"/>
        <w:gridCol w:w="393"/>
        <w:gridCol w:w="462"/>
        <w:gridCol w:w="402"/>
        <w:gridCol w:w="463"/>
        <w:gridCol w:w="455"/>
        <w:gridCol w:w="455"/>
        <w:gridCol w:w="455"/>
        <w:gridCol w:w="455"/>
        <w:gridCol w:w="455"/>
        <w:gridCol w:w="455"/>
        <w:gridCol w:w="455"/>
        <w:gridCol w:w="220"/>
        <w:gridCol w:w="502"/>
        <w:gridCol w:w="502"/>
        <w:gridCol w:w="501"/>
        <w:gridCol w:w="501"/>
        <w:gridCol w:w="501"/>
        <w:gridCol w:w="501"/>
        <w:gridCol w:w="501"/>
        <w:gridCol w:w="501"/>
        <w:gridCol w:w="3409"/>
        <w:gridCol w:w="1313"/>
      </w:tblGrid>
      <w:tr w:rsidR="00723D6E" w:rsidRPr="00723D6E" w14:paraId="44F73C06" w14:textId="77777777" w:rsidTr="00723D6E">
        <w:trPr>
          <w:gridAfter w:val="1"/>
          <w:wAfter w:w="2054" w:type="dxa"/>
          <w:trHeight w:val="1200"/>
          <w:ins w:id="89" w:author="Chris J. Wang(BJ-RD)" w:date="2018-08-14T19:49:00Z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36424F2" w14:textId="77777777" w:rsidR="00723D6E" w:rsidRPr="00723D6E" w:rsidRDefault="00723D6E" w:rsidP="00723D6E">
            <w:pPr>
              <w:widowControl/>
              <w:jc w:val="left"/>
              <w:rPr>
                <w:ins w:id="90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91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Index</w:t>
              </w:r>
            </w:ins>
          </w:p>
        </w:tc>
        <w:tc>
          <w:tcPr>
            <w:tcW w:w="618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3EA168E" w14:textId="77777777" w:rsidR="00723D6E" w:rsidRPr="00723D6E" w:rsidRDefault="00723D6E" w:rsidP="00723D6E">
            <w:pPr>
              <w:widowControl/>
              <w:jc w:val="center"/>
              <w:rPr>
                <w:ins w:id="92" w:author="Chris J. Wang(BJ-RD)" w:date="2018-08-14T19:49:00Z"/>
                <w:rFonts w:ascii="等线" w:eastAsia="等线" w:hAnsi="等线" w:cs="宋体"/>
                <w:color w:val="000000"/>
                <w:kern w:val="0"/>
                <w:sz w:val="44"/>
                <w:szCs w:val="44"/>
              </w:rPr>
            </w:pPr>
            <w:ins w:id="93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44"/>
                  <w:szCs w:val="44"/>
                </w:rPr>
                <w:t>测试耗时</w:t>
              </w:r>
            </w:ins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67019BB" w14:textId="77777777" w:rsidR="00723D6E" w:rsidRPr="00723D6E" w:rsidRDefault="00723D6E" w:rsidP="00723D6E">
            <w:pPr>
              <w:widowControl/>
              <w:jc w:val="left"/>
              <w:rPr>
                <w:ins w:id="94" w:author="Chris J. Wang(BJ-RD)" w:date="2018-08-14T19:49:00Z"/>
                <w:rFonts w:ascii="等线" w:eastAsia="等线" w:hAnsi="等线" w:cs="宋体"/>
                <w:color w:val="000000"/>
                <w:kern w:val="0"/>
                <w:sz w:val="44"/>
                <w:szCs w:val="44"/>
              </w:rPr>
            </w:pPr>
            <w:ins w:id="95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44"/>
                  <w:szCs w:val="44"/>
                </w:rPr>
                <w:t xml:space="preserve">　</w:t>
              </w:r>
            </w:ins>
          </w:p>
        </w:tc>
        <w:tc>
          <w:tcPr>
            <w:tcW w:w="6124" w:type="dxa"/>
            <w:gridSpan w:val="3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597F41A" w14:textId="77777777" w:rsidR="00723D6E" w:rsidRPr="00723D6E" w:rsidRDefault="00723D6E" w:rsidP="00723D6E">
            <w:pPr>
              <w:widowControl/>
              <w:jc w:val="center"/>
              <w:rPr>
                <w:ins w:id="96" w:author="Chris J. Wang(BJ-RD)" w:date="2018-08-14T19:49:00Z"/>
                <w:rFonts w:ascii="等线" w:eastAsia="等线" w:hAnsi="等线" w:cs="宋体"/>
                <w:color w:val="000000"/>
                <w:kern w:val="0"/>
                <w:sz w:val="44"/>
                <w:szCs w:val="44"/>
              </w:rPr>
            </w:pPr>
            <w:ins w:id="97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44"/>
                  <w:szCs w:val="44"/>
                </w:rPr>
                <w:t>tune后具体信息</w:t>
              </w:r>
            </w:ins>
          </w:p>
        </w:tc>
        <w:tc>
          <w:tcPr>
            <w:tcW w:w="494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17C42C4" w14:textId="77777777" w:rsidR="00723D6E" w:rsidRPr="00723D6E" w:rsidRDefault="00723D6E" w:rsidP="00723D6E">
            <w:pPr>
              <w:widowControl/>
              <w:jc w:val="center"/>
              <w:rPr>
                <w:ins w:id="98" w:author="Chris J. Wang(BJ-RD)" w:date="2018-08-14T19:49:00Z"/>
                <w:rFonts w:ascii="等线" w:eastAsia="等线" w:hAnsi="等线" w:cs="宋体"/>
                <w:color w:val="000000"/>
                <w:kern w:val="0"/>
                <w:sz w:val="44"/>
                <w:szCs w:val="44"/>
              </w:rPr>
            </w:pPr>
            <w:ins w:id="99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44"/>
                  <w:szCs w:val="44"/>
                </w:rPr>
                <w:t>Link Speed &amp; Width After Tune</w:t>
              </w:r>
            </w:ins>
          </w:p>
        </w:tc>
        <w:tc>
          <w:tcPr>
            <w:tcW w:w="55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271A3152" w14:textId="77777777" w:rsidR="00723D6E" w:rsidRPr="00723D6E" w:rsidRDefault="00723D6E" w:rsidP="00723D6E">
            <w:pPr>
              <w:widowControl/>
              <w:jc w:val="center"/>
              <w:rPr>
                <w:ins w:id="100" w:author="Chris J. Wang(BJ-RD)" w:date="2018-08-14T19:49:00Z"/>
                <w:rFonts w:ascii="等线" w:eastAsia="等线" w:hAnsi="等线" w:cs="宋体"/>
                <w:color w:val="000000"/>
                <w:kern w:val="0"/>
                <w:sz w:val="44"/>
                <w:szCs w:val="44"/>
              </w:rPr>
            </w:pPr>
            <w:ins w:id="101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44"/>
                  <w:szCs w:val="44"/>
                </w:rPr>
                <w:t>COR Error</w:t>
              </w:r>
            </w:ins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2E2E1A5" w14:textId="77777777" w:rsidR="00723D6E" w:rsidRPr="00723D6E" w:rsidRDefault="00723D6E" w:rsidP="00723D6E">
            <w:pPr>
              <w:widowControl/>
              <w:jc w:val="center"/>
              <w:rPr>
                <w:ins w:id="102" w:author="Chris J. Wang(BJ-RD)" w:date="2018-08-14T19:49:00Z"/>
                <w:rFonts w:ascii="等线" w:eastAsia="等线" w:hAnsi="等线" w:cs="宋体"/>
                <w:color w:val="000000"/>
                <w:kern w:val="0"/>
                <w:sz w:val="44"/>
                <w:szCs w:val="44"/>
              </w:rPr>
            </w:pPr>
            <w:ins w:id="103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44"/>
                  <w:szCs w:val="44"/>
                </w:rPr>
                <w:t>UNCOR ERROR</w:t>
              </w:r>
            </w:ins>
          </w:p>
        </w:tc>
      </w:tr>
      <w:tr w:rsidR="00723D6E" w:rsidRPr="00723D6E" w14:paraId="04F6D6EA" w14:textId="77777777" w:rsidTr="00723D6E">
        <w:trPr>
          <w:trHeight w:val="285"/>
          <w:ins w:id="104" w:author="Chris J. Wang(BJ-RD)" w:date="2018-08-14T19:49:00Z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9E26" w14:textId="77777777" w:rsidR="00723D6E" w:rsidRPr="00723D6E" w:rsidRDefault="00723D6E" w:rsidP="00723D6E">
            <w:pPr>
              <w:widowControl/>
              <w:jc w:val="center"/>
              <w:rPr>
                <w:ins w:id="105" w:author="Chris J. Wang(BJ-RD)" w:date="2018-08-14T19:49:00Z"/>
                <w:rFonts w:ascii="等线" w:eastAsia="等线" w:hAnsi="等线" w:cs="宋体"/>
                <w:color w:val="000000"/>
                <w:kern w:val="0"/>
                <w:sz w:val="44"/>
                <w:szCs w:val="44"/>
              </w:rPr>
            </w:pPr>
          </w:p>
        </w:tc>
        <w:tc>
          <w:tcPr>
            <w:tcW w:w="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0E30" w14:textId="77777777" w:rsidR="00723D6E" w:rsidRPr="00723D6E" w:rsidRDefault="00723D6E" w:rsidP="00723D6E">
            <w:pPr>
              <w:widowControl/>
              <w:jc w:val="left"/>
              <w:rPr>
                <w:ins w:id="106" w:author="Chris J. Wang(BJ-RD)" w:date="2018-08-14T19:49:00Z"/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4757" w14:textId="77777777" w:rsidR="00723D6E" w:rsidRPr="00723D6E" w:rsidRDefault="00723D6E" w:rsidP="00723D6E">
            <w:pPr>
              <w:widowControl/>
              <w:jc w:val="left"/>
              <w:rPr>
                <w:ins w:id="107" w:author="Chris J. Wang(BJ-RD)" w:date="2018-08-14T19:49:00Z"/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B0D9" w14:textId="77777777" w:rsidR="00723D6E" w:rsidRPr="00723D6E" w:rsidRDefault="00723D6E" w:rsidP="00723D6E">
            <w:pPr>
              <w:widowControl/>
              <w:jc w:val="right"/>
              <w:rPr>
                <w:ins w:id="108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09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4</w:t>
              </w:r>
            </w:ins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18F3" w14:textId="77777777" w:rsidR="00723D6E" w:rsidRPr="00723D6E" w:rsidRDefault="00723D6E" w:rsidP="00723D6E">
            <w:pPr>
              <w:widowControl/>
              <w:jc w:val="right"/>
              <w:rPr>
                <w:ins w:id="110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11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0</w:t>
              </w:r>
            </w:ins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EAE2" w14:textId="77777777" w:rsidR="00723D6E" w:rsidRPr="00723D6E" w:rsidRDefault="00723D6E" w:rsidP="00723D6E">
            <w:pPr>
              <w:widowControl/>
              <w:jc w:val="right"/>
              <w:rPr>
                <w:ins w:id="112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13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10</w:t>
              </w:r>
            </w:ins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C5D2" w14:textId="77777777" w:rsidR="00723D6E" w:rsidRPr="00723D6E" w:rsidRDefault="00723D6E" w:rsidP="00723D6E">
            <w:pPr>
              <w:widowControl/>
              <w:jc w:val="right"/>
              <w:rPr>
                <w:ins w:id="114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15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0</w:t>
              </w:r>
            </w:ins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BFC2" w14:textId="77777777" w:rsidR="00723D6E" w:rsidRPr="00723D6E" w:rsidRDefault="00723D6E" w:rsidP="00723D6E">
            <w:pPr>
              <w:widowControl/>
              <w:jc w:val="right"/>
              <w:rPr>
                <w:ins w:id="116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17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9</w:t>
              </w:r>
            </w:ins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77B3" w14:textId="77777777" w:rsidR="00723D6E" w:rsidRPr="00723D6E" w:rsidRDefault="00723D6E" w:rsidP="00723D6E">
            <w:pPr>
              <w:widowControl/>
              <w:jc w:val="right"/>
              <w:rPr>
                <w:ins w:id="118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19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0</w:t>
              </w:r>
            </w:ins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028A" w14:textId="77777777" w:rsidR="00723D6E" w:rsidRPr="00723D6E" w:rsidRDefault="00723D6E" w:rsidP="00723D6E">
            <w:pPr>
              <w:widowControl/>
              <w:jc w:val="right"/>
              <w:rPr>
                <w:ins w:id="120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21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0</w:t>
              </w:r>
            </w:ins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5348" w14:textId="77777777" w:rsidR="00723D6E" w:rsidRPr="00723D6E" w:rsidRDefault="00723D6E" w:rsidP="00723D6E">
            <w:pPr>
              <w:widowControl/>
              <w:jc w:val="right"/>
              <w:rPr>
                <w:ins w:id="122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23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11</w:t>
              </w:r>
            </w:ins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C142" w14:textId="77777777" w:rsidR="00723D6E" w:rsidRPr="00723D6E" w:rsidRDefault="00723D6E" w:rsidP="00723D6E">
            <w:pPr>
              <w:widowControl/>
              <w:jc w:val="right"/>
              <w:rPr>
                <w:ins w:id="124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87BB1E" w14:textId="77777777" w:rsidR="00723D6E" w:rsidRPr="00723D6E" w:rsidRDefault="00723D6E" w:rsidP="00723D6E">
            <w:pPr>
              <w:widowControl/>
              <w:jc w:val="center"/>
              <w:rPr>
                <w:ins w:id="125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26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PE0</w:t>
              </w:r>
            </w:ins>
          </w:p>
        </w:tc>
        <w:tc>
          <w:tcPr>
            <w:tcW w:w="7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D226C4E" w14:textId="77777777" w:rsidR="00723D6E" w:rsidRPr="00723D6E" w:rsidRDefault="00723D6E" w:rsidP="00723D6E">
            <w:pPr>
              <w:widowControl/>
              <w:jc w:val="center"/>
              <w:rPr>
                <w:ins w:id="127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28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PE1</w:t>
              </w:r>
            </w:ins>
          </w:p>
        </w:tc>
        <w:tc>
          <w:tcPr>
            <w:tcW w:w="7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F8F00"/>
            <w:noWrap/>
            <w:vAlign w:val="bottom"/>
            <w:hideMark/>
          </w:tcPr>
          <w:p w14:paraId="1CA1B04C" w14:textId="77777777" w:rsidR="00723D6E" w:rsidRPr="00723D6E" w:rsidRDefault="00723D6E" w:rsidP="00723D6E">
            <w:pPr>
              <w:widowControl/>
              <w:jc w:val="center"/>
              <w:rPr>
                <w:ins w:id="129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30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PE2</w:t>
              </w:r>
            </w:ins>
          </w:p>
        </w:tc>
        <w:tc>
          <w:tcPr>
            <w:tcW w:w="7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14:paraId="01F523C9" w14:textId="77777777" w:rsidR="00723D6E" w:rsidRPr="00723D6E" w:rsidRDefault="00723D6E" w:rsidP="00723D6E">
            <w:pPr>
              <w:widowControl/>
              <w:jc w:val="center"/>
              <w:rPr>
                <w:ins w:id="131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32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PE3</w:t>
              </w:r>
            </w:ins>
          </w:p>
        </w:tc>
        <w:tc>
          <w:tcPr>
            <w:tcW w:w="7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346A9722" w14:textId="77777777" w:rsidR="00723D6E" w:rsidRPr="00723D6E" w:rsidRDefault="00723D6E" w:rsidP="00723D6E">
            <w:pPr>
              <w:widowControl/>
              <w:jc w:val="center"/>
              <w:rPr>
                <w:ins w:id="133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34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PE4</w:t>
              </w:r>
            </w:ins>
          </w:p>
        </w:tc>
        <w:tc>
          <w:tcPr>
            <w:tcW w:w="7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7ACB85"/>
            <w:noWrap/>
            <w:vAlign w:val="bottom"/>
            <w:hideMark/>
          </w:tcPr>
          <w:p w14:paraId="7834C745" w14:textId="77777777" w:rsidR="00723D6E" w:rsidRPr="00723D6E" w:rsidRDefault="00723D6E" w:rsidP="00723D6E">
            <w:pPr>
              <w:widowControl/>
              <w:jc w:val="center"/>
              <w:rPr>
                <w:ins w:id="135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36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PE5</w:t>
              </w:r>
            </w:ins>
          </w:p>
        </w:tc>
        <w:tc>
          <w:tcPr>
            <w:tcW w:w="7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BCDA3B2" w14:textId="77777777" w:rsidR="00723D6E" w:rsidRPr="00723D6E" w:rsidRDefault="00723D6E" w:rsidP="00723D6E">
            <w:pPr>
              <w:widowControl/>
              <w:jc w:val="center"/>
              <w:rPr>
                <w:ins w:id="137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38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PE6</w:t>
              </w:r>
            </w:ins>
          </w:p>
        </w:tc>
        <w:tc>
          <w:tcPr>
            <w:tcW w:w="7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3B0DA06E" w14:textId="77777777" w:rsidR="00723D6E" w:rsidRPr="00723D6E" w:rsidRDefault="00723D6E" w:rsidP="00723D6E">
            <w:pPr>
              <w:widowControl/>
              <w:jc w:val="center"/>
              <w:rPr>
                <w:ins w:id="139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40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PE7</w:t>
              </w:r>
            </w:ins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81B7" w14:textId="77777777" w:rsidR="00723D6E" w:rsidRPr="00723D6E" w:rsidRDefault="00723D6E" w:rsidP="00723D6E">
            <w:pPr>
              <w:widowControl/>
              <w:jc w:val="left"/>
              <w:rPr>
                <w:ins w:id="141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42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 xml:space="preserve">　</w:t>
              </w:r>
            </w:ins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1696" w14:textId="77777777" w:rsidR="00723D6E" w:rsidRPr="00723D6E" w:rsidRDefault="00723D6E" w:rsidP="00723D6E">
            <w:pPr>
              <w:widowControl/>
              <w:jc w:val="left"/>
              <w:rPr>
                <w:ins w:id="143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2871" w14:textId="77777777" w:rsidR="00723D6E" w:rsidRPr="00723D6E" w:rsidRDefault="00723D6E" w:rsidP="00723D6E">
            <w:pPr>
              <w:widowControl/>
              <w:jc w:val="left"/>
              <w:rPr>
                <w:ins w:id="144" w:author="Chris J. Wang(BJ-RD)" w:date="2018-08-14T19:49:00Z"/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80D8" w14:textId="77777777" w:rsidR="00723D6E" w:rsidRPr="00723D6E" w:rsidRDefault="00723D6E" w:rsidP="00723D6E">
            <w:pPr>
              <w:widowControl/>
              <w:jc w:val="left"/>
              <w:rPr>
                <w:ins w:id="145" w:author="Chris J. Wang(BJ-RD)" w:date="2018-08-14T19:49:00Z"/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B9CE" w14:textId="77777777" w:rsidR="00723D6E" w:rsidRPr="00723D6E" w:rsidRDefault="00723D6E" w:rsidP="00723D6E">
            <w:pPr>
              <w:widowControl/>
              <w:jc w:val="left"/>
              <w:rPr>
                <w:ins w:id="146" w:author="Chris J. Wang(BJ-RD)" w:date="2018-08-14T19:49:00Z"/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FDC9" w14:textId="77777777" w:rsidR="00723D6E" w:rsidRPr="00723D6E" w:rsidRDefault="00723D6E" w:rsidP="00723D6E">
            <w:pPr>
              <w:widowControl/>
              <w:jc w:val="left"/>
              <w:rPr>
                <w:ins w:id="147" w:author="Chris J. Wang(BJ-RD)" w:date="2018-08-14T19:49:00Z"/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DBDE" w14:textId="77777777" w:rsidR="00723D6E" w:rsidRPr="00723D6E" w:rsidRDefault="00723D6E" w:rsidP="00723D6E">
            <w:pPr>
              <w:widowControl/>
              <w:jc w:val="left"/>
              <w:rPr>
                <w:ins w:id="148" w:author="Chris J. Wang(BJ-RD)" w:date="2018-08-14T19:49:00Z"/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90F1" w14:textId="77777777" w:rsidR="00723D6E" w:rsidRPr="00723D6E" w:rsidRDefault="00723D6E" w:rsidP="00723D6E">
            <w:pPr>
              <w:widowControl/>
              <w:jc w:val="left"/>
              <w:rPr>
                <w:ins w:id="149" w:author="Chris J. Wang(BJ-RD)" w:date="2018-08-14T19:49:00Z"/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375B" w14:textId="77777777" w:rsidR="00723D6E" w:rsidRPr="00723D6E" w:rsidRDefault="00723D6E" w:rsidP="00723D6E">
            <w:pPr>
              <w:widowControl/>
              <w:jc w:val="left"/>
              <w:rPr>
                <w:ins w:id="150" w:author="Chris J. Wang(BJ-RD)" w:date="2018-08-14T19:49:00Z"/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EB74AD" w14:textId="77777777" w:rsidR="00723D6E" w:rsidRPr="00723D6E" w:rsidRDefault="00723D6E" w:rsidP="00723D6E">
            <w:pPr>
              <w:widowControl/>
              <w:jc w:val="right"/>
              <w:rPr>
                <w:ins w:id="151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52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0</w:t>
              </w:r>
            </w:ins>
          </w:p>
        </w:tc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E9CA" w14:textId="77777777" w:rsidR="00723D6E" w:rsidRPr="00723D6E" w:rsidRDefault="00723D6E" w:rsidP="00723D6E">
            <w:pPr>
              <w:widowControl/>
              <w:jc w:val="right"/>
              <w:rPr>
                <w:ins w:id="153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00B52A" w14:textId="77777777" w:rsidR="00723D6E" w:rsidRPr="00723D6E" w:rsidRDefault="00723D6E" w:rsidP="00723D6E">
            <w:pPr>
              <w:widowControl/>
              <w:jc w:val="right"/>
              <w:rPr>
                <w:ins w:id="154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55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0</w:t>
              </w:r>
            </w:ins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CA60" w14:textId="77777777" w:rsidR="00723D6E" w:rsidRPr="00723D6E" w:rsidRDefault="00723D6E" w:rsidP="00723D6E">
            <w:pPr>
              <w:widowControl/>
              <w:jc w:val="right"/>
              <w:rPr>
                <w:ins w:id="156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57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0</w:t>
              </w:r>
            </w:ins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8E9B" w14:textId="77777777" w:rsidR="00723D6E" w:rsidRPr="00723D6E" w:rsidRDefault="00723D6E" w:rsidP="00723D6E">
            <w:pPr>
              <w:widowControl/>
              <w:jc w:val="right"/>
              <w:rPr>
                <w:ins w:id="158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59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0</w:t>
              </w:r>
            </w:ins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9FF6" w14:textId="77777777" w:rsidR="00723D6E" w:rsidRPr="00723D6E" w:rsidRDefault="00723D6E" w:rsidP="00723D6E">
            <w:pPr>
              <w:widowControl/>
              <w:jc w:val="right"/>
              <w:rPr>
                <w:ins w:id="160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5711" w14:textId="77777777" w:rsidR="00723D6E" w:rsidRPr="00723D6E" w:rsidRDefault="00723D6E" w:rsidP="00723D6E">
            <w:pPr>
              <w:widowControl/>
              <w:jc w:val="right"/>
              <w:rPr>
                <w:ins w:id="161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62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0</w:t>
              </w:r>
            </w:ins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EF195" w14:textId="77777777" w:rsidR="00723D6E" w:rsidRPr="00723D6E" w:rsidRDefault="00723D6E" w:rsidP="00723D6E">
            <w:pPr>
              <w:widowControl/>
              <w:jc w:val="right"/>
              <w:rPr>
                <w:ins w:id="163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64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0</w:t>
              </w:r>
            </w:ins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A2C4" w14:textId="77777777" w:rsidR="00723D6E" w:rsidRPr="00723D6E" w:rsidRDefault="00723D6E" w:rsidP="00723D6E">
            <w:pPr>
              <w:widowControl/>
              <w:jc w:val="right"/>
              <w:rPr>
                <w:ins w:id="165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1789" w14:textId="77777777" w:rsidR="00723D6E" w:rsidRPr="00723D6E" w:rsidRDefault="00723D6E" w:rsidP="00723D6E">
            <w:pPr>
              <w:widowControl/>
              <w:jc w:val="right"/>
              <w:rPr>
                <w:ins w:id="166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67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0</w:t>
              </w:r>
              <w:r w:rsidRPr="00723D6E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 xml:space="preserve">0 0 0 0 0 </w:t>
              </w:r>
            </w:ins>
          </w:p>
        </w:tc>
      </w:tr>
      <w:tr w:rsidR="00723D6E" w:rsidRPr="00723D6E" w14:paraId="0D5156A1" w14:textId="77777777" w:rsidTr="00723D6E">
        <w:trPr>
          <w:trHeight w:val="300"/>
          <w:ins w:id="168" w:author="Chris J. Wang(BJ-RD)" w:date="2018-08-14T19:49:00Z"/>
        </w:trPr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9F711B" w14:textId="77777777" w:rsidR="00723D6E" w:rsidRPr="00723D6E" w:rsidRDefault="00723D6E" w:rsidP="00723D6E">
            <w:pPr>
              <w:widowControl/>
              <w:jc w:val="left"/>
              <w:rPr>
                <w:ins w:id="169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70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 xml:space="preserve">　</w:t>
              </w:r>
            </w:ins>
          </w:p>
        </w:tc>
        <w:tc>
          <w:tcPr>
            <w:tcW w:w="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C2BEB9" w14:textId="77777777" w:rsidR="00723D6E" w:rsidRPr="00723D6E" w:rsidRDefault="00723D6E" w:rsidP="00723D6E">
            <w:pPr>
              <w:widowControl/>
              <w:jc w:val="left"/>
              <w:rPr>
                <w:ins w:id="171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72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 xml:space="preserve">　</w:t>
              </w:r>
            </w:ins>
          </w:p>
        </w:tc>
        <w:tc>
          <w:tcPr>
            <w:tcW w:w="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B9599" w14:textId="77777777" w:rsidR="00723D6E" w:rsidRPr="00723D6E" w:rsidRDefault="00723D6E" w:rsidP="00723D6E">
            <w:pPr>
              <w:widowControl/>
              <w:jc w:val="left"/>
              <w:rPr>
                <w:ins w:id="173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74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 xml:space="preserve">　</w:t>
              </w:r>
            </w:ins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6F8FC" w14:textId="77777777" w:rsidR="00723D6E" w:rsidRPr="00723D6E" w:rsidRDefault="00723D6E" w:rsidP="00723D6E">
            <w:pPr>
              <w:widowControl/>
              <w:jc w:val="left"/>
              <w:rPr>
                <w:ins w:id="175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76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PE0</w:t>
              </w:r>
            </w:ins>
          </w:p>
        </w:tc>
        <w:tc>
          <w:tcPr>
            <w:tcW w:w="7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A8C53" w14:textId="77777777" w:rsidR="00723D6E" w:rsidRPr="00723D6E" w:rsidRDefault="00723D6E" w:rsidP="00723D6E">
            <w:pPr>
              <w:widowControl/>
              <w:jc w:val="left"/>
              <w:rPr>
                <w:ins w:id="177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78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PE1</w:t>
              </w:r>
            </w:ins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62F82" w14:textId="77777777" w:rsidR="00723D6E" w:rsidRPr="00723D6E" w:rsidRDefault="00723D6E" w:rsidP="00723D6E">
            <w:pPr>
              <w:widowControl/>
              <w:jc w:val="left"/>
              <w:rPr>
                <w:ins w:id="179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80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PE2</w:t>
              </w:r>
            </w:ins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96286" w14:textId="77777777" w:rsidR="00723D6E" w:rsidRPr="00723D6E" w:rsidRDefault="00723D6E" w:rsidP="00723D6E">
            <w:pPr>
              <w:widowControl/>
              <w:jc w:val="left"/>
              <w:rPr>
                <w:ins w:id="181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82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PE3</w:t>
              </w:r>
            </w:ins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156F6B" w14:textId="77777777" w:rsidR="00723D6E" w:rsidRPr="00723D6E" w:rsidRDefault="00723D6E" w:rsidP="00723D6E">
            <w:pPr>
              <w:widowControl/>
              <w:jc w:val="left"/>
              <w:rPr>
                <w:ins w:id="183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84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PE4</w:t>
              </w:r>
            </w:ins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603350" w14:textId="77777777" w:rsidR="00723D6E" w:rsidRPr="00723D6E" w:rsidRDefault="00723D6E" w:rsidP="00723D6E">
            <w:pPr>
              <w:widowControl/>
              <w:jc w:val="left"/>
              <w:rPr>
                <w:ins w:id="185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86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PE5</w:t>
              </w:r>
            </w:ins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D5CEE" w14:textId="77777777" w:rsidR="00723D6E" w:rsidRPr="00723D6E" w:rsidRDefault="00723D6E" w:rsidP="00723D6E">
            <w:pPr>
              <w:widowControl/>
              <w:jc w:val="left"/>
              <w:rPr>
                <w:ins w:id="187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88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PE6</w:t>
              </w:r>
            </w:ins>
          </w:p>
        </w:tc>
        <w:tc>
          <w:tcPr>
            <w:tcW w:w="7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2DA46" w14:textId="77777777" w:rsidR="00723D6E" w:rsidRPr="00723D6E" w:rsidRDefault="00723D6E" w:rsidP="00723D6E">
            <w:pPr>
              <w:widowControl/>
              <w:jc w:val="left"/>
              <w:rPr>
                <w:ins w:id="189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90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PE7</w:t>
              </w:r>
            </w:ins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C71AB" w14:textId="77777777" w:rsidR="00723D6E" w:rsidRPr="00723D6E" w:rsidRDefault="00723D6E" w:rsidP="00723D6E">
            <w:pPr>
              <w:widowControl/>
              <w:jc w:val="left"/>
              <w:rPr>
                <w:ins w:id="191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92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 xml:space="preserve">　</w:t>
              </w:r>
            </w:ins>
          </w:p>
        </w:tc>
        <w:tc>
          <w:tcPr>
            <w:tcW w:w="18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1767B" w14:textId="77777777" w:rsidR="00723D6E" w:rsidRPr="00723D6E" w:rsidRDefault="00723D6E" w:rsidP="00723D6E">
            <w:pPr>
              <w:widowControl/>
              <w:jc w:val="left"/>
              <w:rPr>
                <w:ins w:id="193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94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pre</w:t>
              </w:r>
            </w:ins>
          </w:p>
        </w:tc>
        <w:tc>
          <w:tcPr>
            <w:tcW w:w="1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AF97E" w14:textId="77777777" w:rsidR="00723D6E" w:rsidRPr="00723D6E" w:rsidRDefault="00723D6E" w:rsidP="00723D6E">
            <w:pPr>
              <w:widowControl/>
              <w:jc w:val="left"/>
              <w:rPr>
                <w:ins w:id="195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96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cur</w:t>
              </w:r>
            </w:ins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22214" w14:textId="77777777" w:rsidR="00723D6E" w:rsidRPr="00723D6E" w:rsidRDefault="00723D6E" w:rsidP="00723D6E">
            <w:pPr>
              <w:widowControl/>
              <w:jc w:val="left"/>
              <w:rPr>
                <w:ins w:id="197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198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post</w:t>
              </w:r>
            </w:ins>
          </w:p>
        </w:tc>
        <w:tc>
          <w:tcPr>
            <w:tcW w:w="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238CE" w14:textId="77777777" w:rsidR="00723D6E" w:rsidRPr="00723D6E" w:rsidRDefault="00723D6E" w:rsidP="00723D6E">
            <w:pPr>
              <w:widowControl/>
              <w:jc w:val="left"/>
              <w:rPr>
                <w:ins w:id="199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00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EW</w:t>
              </w:r>
            </w:ins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F9DAA6" w14:textId="77777777" w:rsidR="00723D6E" w:rsidRPr="00723D6E" w:rsidRDefault="00723D6E" w:rsidP="00723D6E">
            <w:pPr>
              <w:widowControl/>
              <w:jc w:val="left"/>
              <w:rPr>
                <w:ins w:id="201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02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pre</w:t>
              </w:r>
            </w:ins>
          </w:p>
        </w:tc>
        <w:tc>
          <w:tcPr>
            <w:tcW w:w="1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60BC4" w14:textId="77777777" w:rsidR="00723D6E" w:rsidRPr="00723D6E" w:rsidRDefault="00723D6E" w:rsidP="00723D6E">
            <w:pPr>
              <w:widowControl/>
              <w:jc w:val="left"/>
              <w:rPr>
                <w:ins w:id="203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04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cur</w:t>
              </w:r>
            </w:ins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E228B" w14:textId="77777777" w:rsidR="00723D6E" w:rsidRPr="00723D6E" w:rsidRDefault="00723D6E" w:rsidP="00723D6E">
            <w:pPr>
              <w:widowControl/>
              <w:jc w:val="left"/>
              <w:rPr>
                <w:ins w:id="205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06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post</w:t>
              </w:r>
            </w:ins>
          </w:p>
        </w:tc>
        <w:tc>
          <w:tcPr>
            <w:tcW w:w="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FD4C9" w14:textId="77777777" w:rsidR="00723D6E" w:rsidRPr="00723D6E" w:rsidRDefault="00723D6E" w:rsidP="00723D6E">
            <w:pPr>
              <w:widowControl/>
              <w:jc w:val="left"/>
              <w:rPr>
                <w:ins w:id="207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08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EW</w:t>
              </w:r>
            </w:ins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2F5E4" w14:textId="77777777" w:rsidR="00723D6E" w:rsidRPr="00723D6E" w:rsidRDefault="00723D6E" w:rsidP="00723D6E">
            <w:pPr>
              <w:widowControl/>
              <w:jc w:val="left"/>
              <w:rPr>
                <w:ins w:id="209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10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pre</w:t>
              </w:r>
            </w:ins>
          </w:p>
        </w:tc>
        <w:tc>
          <w:tcPr>
            <w:tcW w:w="1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0019F" w14:textId="77777777" w:rsidR="00723D6E" w:rsidRPr="00723D6E" w:rsidRDefault="00723D6E" w:rsidP="00723D6E">
            <w:pPr>
              <w:widowControl/>
              <w:jc w:val="left"/>
              <w:rPr>
                <w:ins w:id="211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12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cur</w:t>
              </w:r>
            </w:ins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3B09C7" w14:textId="77777777" w:rsidR="00723D6E" w:rsidRPr="00723D6E" w:rsidRDefault="00723D6E" w:rsidP="00723D6E">
            <w:pPr>
              <w:widowControl/>
              <w:jc w:val="left"/>
              <w:rPr>
                <w:ins w:id="213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14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post</w:t>
              </w:r>
            </w:ins>
          </w:p>
        </w:tc>
        <w:tc>
          <w:tcPr>
            <w:tcW w:w="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2E90B" w14:textId="77777777" w:rsidR="00723D6E" w:rsidRPr="00723D6E" w:rsidRDefault="00723D6E" w:rsidP="00723D6E">
            <w:pPr>
              <w:widowControl/>
              <w:jc w:val="left"/>
              <w:rPr>
                <w:ins w:id="215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16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EW</w:t>
              </w:r>
            </w:ins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304FD" w14:textId="77777777" w:rsidR="00723D6E" w:rsidRPr="00723D6E" w:rsidRDefault="00723D6E" w:rsidP="00723D6E">
            <w:pPr>
              <w:widowControl/>
              <w:jc w:val="left"/>
              <w:rPr>
                <w:ins w:id="217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18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pre</w:t>
              </w:r>
            </w:ins>
          </w:p>
        </w:tc>
        <w:tc>
          <w:tcPr>
            <w:tcW w:w="1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34E61" w14:textId="77777777" w:rsidR="00723D6E" w:rsidRPr="00723D6E" w:rsidRDefault="00723D6E" w:rsidP="00723D6E">
            <w:pPr>
              <w:widowControl/>
              <w:jc w:val="left"/>
              <w:rPr>
                <w:ins w:id="219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20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cur</w:t>
              </w:r>
            </w:ins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22AB5E" w14:textId="77777777" w:rsidR="00723D6E" w:rsidRPr="00723D6E" w:rsidRDefault="00723D6E" w:rsidP="00723D6E">
            <w:pPr>
              <w:widowControl/>
              <w:jc w:val="left"/>
              <w:rPr>
                <w:ins w:id="221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22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post</w:t>
              </w:r>
            </w:ins>
          </w:p>
        </w:tc>
        <w:tc>
          <w:tcPr>
            <w:tcW w:w="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4FD9B" w14:textId="77777777" w:rsidR="00723D6E" w:rsidRPr="00723D6E" w:rsidRDefault="00723D6E" w:rsidP="00723D6E">
            <w:pPr>
              <w:widowControl/>
              <w:jc w:val="left"/>
              <w:rPr>
                <w:ins w:id="223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24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EW</w:t>
              </w:r>
            </w:ins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1EF96" w14:textId="77777777" w:rsidR="00723D6E" w:rsidRPr="00723D6E" w:rsidRDefault="00723D6E" w:rsidP="00723D6E">
            <w:pPr>
              <w:widowControl/>
              <w:jc w:val="left"/>
              <w:rPr>
                <w:ins w:id="225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26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pre</w:t>
              </w:r>
            </w:ins>
          </w:p>
        </w:tc>
        <w:tc>
          <w:tcPr>
            <w:tcW w:w="1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123E3" w14:textId="77777777" w:rsidR="00723D6E" w:rsidRPr="00723D6E" w:rsidRDefault="00723D6E" w:rsidP="00723D6E">
            <w:pPr>
              <w:widowControl/>
              <w:jc w:val="left"/>
              <w:rPr>
                <w:ins w:id="227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28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cur</w:t>
              </w:r>
            </w:ins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AA7F7F" w14:textId="77777777" w:rsidR="00723D6E" w:rsidRPr="00723D6E" w:rsidRDefault="00723D6E" w:rsidP="00723D6E">
            <w:pPr>
              <w:widowControl/>
              <w:jc w:val="left"/>
              <w:rPr>
                <w:ins w:id="229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30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post</w:t>
              </w:r>
            </w:ins>
          </w:p>
        </w:tc>
        <w:tc>
          <w:tcPr>
            <w:tcW w:w="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A28A5" w14:textId="77777777" w:rsidR="00723D6E" w:rsidRPr="00723D6E" w:rsidRDefault="00723D6E" w:rsidP="00723D6E">
            <w:pPr>
              <w:widowControl/>
              <w:jc w:val="left"/>
              <w:rPr>
                <w:ins w:id="231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32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EW</w:t>
              </w:r>
            </w:ins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5FF02" w14:textId="77777777" w:rsidR="00723D6E" w:rsidRPr="00723D6E" w:rsidRDefault="00723D6E" w:rsidP="00723D6E">
            <w:pPr>
              <w:widowControl/>
              <w:jc w:val="left"/>
              <w:rPr>
                <w:ins w:id="233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34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pre</w:t>
              </w:r>
            </w:ins>
          </w:p>
        </w:tc>
        <w:tc>
          <w:tcPr>
            <w:tcW w:w="1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4CAFD" w14:textId="77777777" w:rsidR="00723D6E" w:rsidRPr="00723D6E" w:rsidRDefault="00723D6E" w:rsidP="00723D6E">
            <w:pPr>
              <w:widowControl/>
              <w:jc w:val="left"/>
              <w:rPr>
                <w:ins w:id="235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36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cur</w:t>
              </w:r>
            </w:ins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C2EE4" w14:textId="77777777" w:rsidR="00723D6E" w:rsidRPr="00723D6E" w:rsidRDefault="00723D6E" w:rsidP="00723D6E">
            <w:pPr>
              <w:widowControl/>
              <w:jc w:val="left"/>
              <w:rPr>
                <w:ins w:id="237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38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post</w:t>
              </w:r>
            </w:ins>
          </w:p>
        </w:tc>
        <w:tc>
          <w:tcPr>
            <w:tcW w:w="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FB8A6" w14:textId="77777777" w:rsidR="00723D6E" w:rsidRPr="00723D6E" w:rsidRDefault="00723D6E" w:rsidP="00723D6E">
            <w:pPr>
              <w:widowControl/>
              <w:jc w:val="left"/>
              <w:rPr>
                <w:ins w:id="239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40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EW</w:t>
              </w:r>
            </w:ins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B674A" w14:textId="77777777" w:rsidR="00723D6E" w:rsidRPr="00723D6E" w:rsidRDefault="00723D6E" w:rsidP="00723D6E">
            <w:pPr>
              <w:widowControl/>
              <w:jc w:val="left"/>
              <w:rPr>
                <w:ins w:id="241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42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pre</w:t>
              </w:r>
            </w:ins>
          </w:p>
        </w:tc>
        <w:tc>
          <w:tcPr>
            <w:tcW w:w="1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63117" w14:textId="77777777" w:rsidR="00723D6E" w:rsidRPr="00723D6E" w:rsidRDefault="00723D6E" w:rsidP="00723D6E">
            <w:pPr>
              <w:widowControl/>
              <w:jc w:val="left"/>
              <w:rPr>
                <w:ins w:id="243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44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cur</w:t>
              </w:r>
            </w:ins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60376" w14:textId="77777777" w:rsidR="00723D6E" w:rsidRPr="00723D6E" w:rsidRDefault="00723D6E" w:rsidP="00723D6E">
            <w:pPr>
              <w:widowControl/>
              <w:jc w:val="left"/>
              <w:rPr>
                <w:ins w:id="245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46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post</w:t>
              </w:r>
            </w:ins>
          </w:p>
        </w:tc>
        <w:tc>
          <w:tcPr>
            <w:tcW w:w="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1FCA57" w14:textId="77777777" w:rsidR="00723D6E" w:rsidRPr="00723D6E" w:rsidRDefault="00723D6E" w:rsidP="00723D6E">
            <w:pPr>
              <w:widowControl/>
              <w:jc w:val="left"/>
              <w:rPr>
                <w:ins w:id="247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48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EW</w:t>
              </w:r>
            </w:ins>
          </w:p>
        </w:tc>
        <w:tc>
          <w:tcPr>
            <w:tcW w:w="1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24AD6" w14:textId="77777777" w:rsidR="00723D6E" w:rsidRPr="00723D6E" w:rsidRDefault="00723D6E" w:rsidP="00723D6E">
            <w:pPr>
              <w:widowControl/>
              <w:jc w:val="left"/>
              <w:rPr>
                <w:ins w:id="249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50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pre</w:t>
              </w:r>
            </w:ins>
          </w:p>
        </w:tc>
        <w:tc>
          <w:tcPr>
            <w:tcW w:w="1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1DEEC5" w14:textId="77777777" w:rsidR="00723D6E" w:rsidRPr="00723D6E" w:rsidRDefault="00723D6E" w:rsidP="00723D6E">
            <w:pPr>
              <w:widowControl/>
              <w:jc w:val="left"/>
              <w:rPr>
                <w:ins w:id="251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52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cur</w:t>
              </w:r>
            </w:ins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5E05AA" w14:textId="77777777" w:rsidR="00723D6E" w:rsidRPr="00723D6E" w:rsidRDefault="00723D6E" w:rsidP="00723D6E">
            <w:pPr>
              <w:widowControl/>
              <w:jc w:val="left"/>
              <w:rPr>
                <w:ins w:id="253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54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post</w:t>
              </w:r>
            </w:ins>
          </w:p>
        </w:tc>
        <w:tc>
          <w:tcPr>
            <w:tcW w:w="1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BF53F" w14:textId="77777777" w:rsidR="00723D6E" w:rsidRPr="00723D6E" w:rsidRDefault="00723D6E" w:rsidP="00723D6E">
            <w:pPr>
              <w:widowControl/>
              <w:jc w:val="left"/>
              <w:rPr>
                <w:ins w:id="255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56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EW</w:t>
              </w:r>
            </w:ins>
          </w:p>
        </w:tc>
        <w:tc>
          <w:tcPr>
            <w:tcW w:w="629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7BCC24FC" w14:textId="77777777" w:rsidR="00723D6E" w:rsidRPr="00723D6E" w:rsidRDefault="00723D6E" w:rsidP="00723D6E">
            <w:pPr>
              <w:widowControl/>
              <w:jc w:val="left"/>
              <w:rPr>
                <w:ins w:id="257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58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PE0</w:t>
              </w:r>
            </w:ins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61B3D31A" w14:textId="77777777" w:rsidR="00723D6E" w:rsidRPr="00723D6E" w:rsidRDefault="00723D6E" w:rsidP="00723D6E">
            <w:pPr>
              <w:widowControl/>
              <w:jc w:val="left"/>
              <w:rPr>
                <w:ins w:id="259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60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PE1</w:t>
              </w:r>
            </w:ins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4AB67A84" w14:textId="77777777" w:rsidR="00723D6E" w:rsidRPr="00723D6E" w:rsidRDefault="00723D6E" w:rsidP="00723D6E">
            <w:pPr>
              <w:widowControl/>
              <w:jc w:val="left"/>
              <w:rPr>
                <w:ins w:id="261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62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PE2</w:t>
              </w:r>
            </w:ins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5586ED46" w14:textId="77777777" w:rsidR="00723D6E" w:rsidRPr="00723D6E" w:rsidRDefault="00723D6E" w:rsidP="00723D6E">
            <w:pPr>
              <w:widowControl/>
              <w:jc w:val="left"/>
              <w:rPr>
                <w:ins w:id="263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64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PE3</w:t>
              </w:r>
            </w:ins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34496FAC" w14:textId="77777777" w:rsidR="00723D6E" w:rsidRPr="00723D6E" w:rsidRDefault="00723D6E" w:rsidP="00723D6E">
            <w:pPr>
              <w:widowControl/>
              <w:jc w:val="left"/>
              <w:rPr>
                <w:ins w:id="265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66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PE4</w:t>
              </w:r>
            </w:ins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004DD9C7" w14:textId="77777777" w:rsidR="00723D6E" w:rsidRPr="00723D6E" w:rsidRDefault="00723D6E" w:rsidP="00723D6E">
            <w:pPr>
              <w:widowControl/>
              <w:jc w:val="left"/>
              <w:rPr>
                <w:ins w:id="267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68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PE5</w:t>
              </w:r>
            </w:ins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45A854ED" w14:textId="77777777" w:rsidR="00723D6E" w:rsidRPr="00723D6E" w:rsidRDefault="00723D6E" w:rsidP="00723D6E">
            <w:pPr>
              <w:widowControl/>
              <w:jc w:val="left"/>
              <w:rPr>
                <w:ins w:id="269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70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PE6</w:t>
              </w:r>
            </w:ins>
          </w:p>
        </w:tc>
        <w:tc>
          <w:tcPr>
            <w:tcW w:w="6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65CED353" w14:textId="77777777" w:rsidR="00723D6E" w:rsidRPr="00723D6E" w:rsidRDefault="00723D6E" w:rsidP="00723D6E">
            <w:pPr>
              <w:widowControl/>
              <w:jc w:val="left"/>
              <w:rPr>
                <w:ins w:id="271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72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PE7</w:t>
              </w:r>
            </w:ins>
          </w:p>
        </w:tc>
        <w:tc>
          <w:tcPr>
            <w:tcW w:w="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A8E0D77" w14:textId="77777777" w:rsidR="00723D6E" w:rsidRPr="00723D6E" w:rsidRDefault="00723D6E" w:rsidP="00723D6E">
            <w:pPr>
              <w:widowControl/>
              <w:jc w:val="left"/>
              <w:rPr>
                <w:ins w:id="273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74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 xml:space="preserve">　</w:t>
              </w:r>
            </w:ins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6A760CD" w14:textId="77777777" w:rsidR="00723D6E" w:rsidRPr="00723D6E" w:rsidRDefault="00723D6E" w:rsidP="00723D6E">
            <w:pPr>
              <w:widowControl/>
              <w:jc w:val="left"/>
              <w:rPr>
                <w:ins w:id="275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76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PE0</w:t>
              </w:r>
            </w:ins>
          </w:p>
        </w:tc>
        <w:tc>
          <w:tcPr>
            <w:tcW w:w="6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1E3978C2" w14:textId="77777777" w:rsidR="00723D6E" w:rsidRPr="00723D6E" w:rsidRDefault="00723D6E" w:rsidP="00723D6E">
            <w:pPr>
              <w:widowControl/>
              <w:jc w:val="left"/>
              <w:rPr>
                <w:ins w:id="277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78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PE1</w:t>
              </w:r>
            </w:ins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1DDA6D9D" w14:textId="77777777" w:rsidR="00723D6E" w:rsidRPr="00723D6E" w:rsidRDefault="00723D6E" w:rsidP="00723D6E">
            <w:pPr>
              <w:widowControl/>
              <w:jc w:val="left"/>
              <w:rPr>
                <w:ins w:id="279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80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PE2</w:t>
              </w:r>
            </w:ins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5FABF048" w14:textId="77777777" w:rsidR="00723D6E" w:rsidRPr="00723D6E" w:rsidRDefault="00723D6E" w:rsidP="00723D6E">
            <w:pPr>
              <w:widowControl/>
              <w:jc w:val="left"/>
              <w:rPr>
                <w:ins w:id="281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82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PE3</w:t>
              </w:r>
            </w:ins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622DE899" w14:textId="77777777" w:rsidR="00723D6E" w:rsidRPr="00723D6E" w:rsidRDefault="00723D6E" w:rsidP="00723D6E">
            <w:pPr>
              <w:widowControl/>
              <w:jc w:val="left"/>
              <w:rPr>
                <w:ins w:id="283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84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PE4</w:t>
              </w:r>
            </w:ins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16412BBF" w14:textId="77777777" w:rsidR="00723D6E" w:rsidRPr="00723D6E" w:rsidRDefault="00723D6E" w:rsidP="00723D6E">
            <w:pPr>
              <w:widowControl/>
              <w:jc w:val="left"/>
              <w:rPr>
                <w:ins w:id="285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86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PE5</w:t>
              </w:r>
            </w:ins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5D380305" w14:textId="77777777" w:rsidR="00723D6E" w:rsidRPr="00723D6E" w:rsidRDefault="00723D6E" w:rsidP="00723D6E">
            <w:pPr>
              <w:widowControl/>
              <w:jc w:val="left"/>
              <w:rPr>
                <w:ins w:id="287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88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PE6</w:t>
              </w:r>
            </w:ins>
          </w:p>
        </w:tc>
        <w:tc>
          <w:tcPr>
            <w:tcW w:w="6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8D8BF57" w14:textId="77777777" w:rsidR="00723D6E" w:rsidRPr="00723D6E" w:rsidRDefault="00723D6E" w:rsidP="00723D6E">
            <w:pPr>
              <w:widowControl/>
              <w:jc w:val="left"/>
              <w:rPr>
                <w:ins w:id="289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90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PE7</w:t>
              </w:r>
            </w:ins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3E31555B" w14:textId="77777777" w:rsidR="00723D6E" w:rsidRPr="00723D6E" w:rsidRDefault="00723D6E" w:rsidP="00723D6E">
            <w:pPr>
              <w:widowControl/>
              <w:jc w:val="left"/>
              <w:rPr>
                <w:ins w:id="291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92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 xml:space="preserve">　</w:t>
              </w:r>
            </w:ins>
          </w:p>
        </w:tc>
        <w:tc>
          <w:tcPr>
            <w:tcW w:w="2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05A45B5B" w14:textId="77777777" w:rsidR="00723D6E" w:rsidRPr="00723D6E" w:rsidRDefault="00723D6E" w:rsidP="00723D6E">
            <w:pPr>
              <w:widowControl/>
              <w:jc w:val="left"/>
              <w:rPr>
                <w:ins w:id="293" w:author="Chris J. Wang(BJ-RD)" w:date="2018-08-14T19:49:00Z"/>
                <w:rFonts w:ascii="等线" w:eastAsia="等线" w:hAnsi="等线" w:cs="宋体"/>
                <w:color w:val="000000"/>
                <w:kern w:val="0"/>
                <w:sz w:val="22"/>
              </w:rPr>
            </w:pPr>
            <w:ins w:id="294" w:author="Chris J. Wang(BJ-RD)" w:date="2018-08-14T19:49:00Z">
              <w:r w:rsidRPr="00723D6E">
                <w:rPr>
                  <w:rFonts w:ascii="等线" w:eastAsia="等线" w:hAnsi="等线" w:cs="宋体" w:hint="eastAsia"/>
                  <w:color w:val="000000"/>
                  <w:kern w:val="0"/>
                  <w:sz w:val="22"/>
                </w:rPr>
                <w:t>PE0</w:t>
              </w:r>
              <w:r w:rsidRPr="00723D6E">
                <w:rPr>
                  <w:rFonts w:ascii="宋体" w:eastAsia="宋体" w:hAnsi="宋体" w:cs="宋体"/>
                  <w:kern w:val="0"/>
                  <w:sz w:val="24"/>
                  <w:szCs w:val="24"/>
                </w:rPr>
                <w:t xml:space="preserve">PE1 PE2 PE3 PE4 PE5 PE6 PE7 </w:t>
              </w:r>
            </w:ins>
          </w:p>
        </w:tc>
      </w:tr>
    </w:tbl>
    <w:p w14:paraId="52B15E8D" w14:textId="7985398F" w:rsidR="00723D6E" w:rsidRPr="00723D6E" w:rsidRDefault="00723D6E">
      <w:pPr>
        <w:rPr>
          <w:ins w:id="295" w:author="Chris J. Wang(BJ-RD)" w:date="2018-08-14T19:48:00Z"/>
        </w:rPr>
      </w:pPr>
    </w:p>
    <w:p w14:paraId="06FE2A33" w14:textId="01603931" w:rsidR="00723D6E" w:rsidRDefault="00723D6E">
      <w:pPr>
        <w:rPr>
          <w:ins w:id="296" w:author="Chris J. Wang(BJ-RD)" w:date="2018-08-14T19:50:00Z"/>
        </w:rPr>
      </w:pPr>
    </w:p>
    <w:p w14:paraId="637EB87B" w14:textId="0F7842EB" w:rsidR="00D23F24" w:rsidRDefault="00D23F24">
      <w:pPr>
        <w:rPr>
          <w:ins w:id="297" w:author="Chris J. Wang(BJ-RD)" w:date="2018-08-14T19:50:00Z"/>
        </w:rPr>
      </w:pPr>
    </w:p>
    <w:p w14:paraId="13ABF675" w14:textId="77777777" w:rsidR="00D23F24" w:rsidRPr="00723D6E" w:rsidRDefault="00D23F24">
      <w:pPr>
        <w:rPr>
          <w:ins w:id="298" w:author="Chris J. Wang(BJ-RD)" w:date="2018-08-14T19:48:00Z"/>
        </w:rPr>
      </w:pPr>
    </w:p>
    <w:p w14:paraId="301F3B9C" w14:textId="184E6024" w:rsidR="00723D6E" w:rsidDel="00690102" w:rsidRDefault="00723D6E">
      <w:pPr>
        <w:rPr>
          <w:del w:id="299" w:author="Chris J. Wang(BJ-RD)" w:date="2018-08-14T19:50:00Z"/>
        </w:rPr>
      </w:pPr>
    </w:p>
    <w:p w14:paraId="11CB11F5" w14:textId="367CA56B" w:rsidR="00690102" w:rsidRDefault="00690102">
      <w:pPr>
        <w:rPr>
          <w:ins w:id="300" w:author="Chris J. Wang(BJ-RD)" w:date="2018-10-08T17:30:00Z"/>
        </w:rPr>
      </w:pPr>
    </w:p>
    <w:p w14:paraId="66E2C34C" w14:textId="246B3B1D" w:rsidR="00690102" w:rsidRDefault="00690102">
      <w:pPr>
        <w:rPr>
          <w:ins w:id="301" w:author="Chris J. Wang(BJ-RD)" w:date="2018-10-08T17:30:00Z"/>
        </w:rPr>
      </w:pPr>
    </w:p>
    <w:p w14:paraId="40C78EB8" w14:textId="42BAF1C0" w:rsidR="00690102" w:rsidRDefault="00690102">
      <w:pPr>
        <w:rPr>
          <w:ins w:id="302" w:author="Chris J. Wang(BJ-RD)" w:date="2018-10-08T17:30:00Z"/>
        </w:rPr>
      </w:pPr>
    </w:p>
    <w:p w14:paraId="18D9227A" w14:textId="5D0C5FFC" w:rsidR="00690102" w:rsidRDefault="00690102">
      <w:pPr>
        <w:rPr>
          <w:ins w:id="303" w:author="Chris J. Wang(BJ-RD)" w:date="2018-10-08T17:30:00Z"/>
        </w:rPr>
      </w:pPr>
    </w:p>
    <w:p w14:paraId="3ECB3331" w14:textId="0318553E" w:rsidR="00690102" w:rsidRDefault="00690102" w:rsidP="00690102">
      <w:pPr>
        <w:pStyle w:val="1"/>
        <w:rPr>
          <w:ins w:id="304" w:author="Chris J. Wang(BJ-RD)" w:date="2018-10-08T17:30:00Z"/>
        </w:rPr>
        <w:pPrChange w:id="305" w:author="Chris J. Wang(BJ-RD)" w:date="2018-10-08T17:30:00Z">
          <w:pPr/>
        </w:pPrChange>
      </w:pPr>
      <w:ins w:id="306" w:author="Chris J. Wang(BJ-RD)" w:date="2018-10-08T17:31:00Z">
        <w:r>
          <w:rPr>
            <w:rFonts w:hint="eastAsia"/>
          </w:rPr>
          <w:t>测试</w:t>
        </w:r>
        <w:r>
          <w:t>脚本</w:t>
        </w:r>
        <w:r>
          <w:rPr>
            <w:rFonts w:hint="eastAsia"/>
          </w:rPr>
          <w:t>附录</w:t>
        </w:r>
      </w:ins>
    </w:p>
    <w:p w14:paraId="5220E429" w14:textId="52DDD86D" w:rsidR="00690102" w:rsidRDefault="00690102">
      <w:pPr>
        <w:rPr>
          <w:ins w:id="307" w:author="Chris J. Wang(BJ-RD)" w:date="2018-10-08T17:30:00Z"/>
        </w:rPr>
      </w:pPr>
    </w:p>
    <w:p w14:paraId="23C4BE24" w14:textId="23B85C2D" w:rsidR="00690102" w:rsidRDefault="00690102" w:rsidP="00690102">
      <w:pPr>
        <w:pStyle w:val="2"/>
        <w:rPr>
          <w:ins w:id="308" w:author="Chris J. Wang(BJ-RD)" w:date="2018-10-08T17:31:00Z"/>
        </w:rPr>
        <w:pPrChange w:id="309" w:author="Chris J. Wang(BJ-RD)" w:date="2018-10-08T17:31:00Z">
          <w:pPr/>
        </w:pPrChange>
      </w:pPr>
      <w:ins w:id="310" w:author="Chris J. Wang(BJ-RD)" w:date="2018-10-08T17:31:00Z">
        <w:r>
          <w:rPr>
            <w:rFonts w:hint="eastAsia"/>
          </w:rPr>
          <w:t>Rx</w:t>
        </w:r>
        <w:r>
          <w:t>EQ</w:t>
        </w:r>
        <w:r>
          <w:rPr>
            <w:rFonts w:hint="eastAsia"/>
          </w:rPr>
          <w:t>测试</w:t>
        </w:r>
      </w:ins>
    </w:p>
    <w:p w14:paraId="073AA1ED" w14:textId="72B50070" w:rsidR="00690102" w:rsidRDefault="00690102">
      <w:pPr>
        <w:rPr>
          <w:ins w:id="311" w:author="Chris J. Wang(BJ-RD)" w:date="2018-10-08T17:31:00Z"/>
        </w:rPr>
      </w:pPr>
    </w:p>
    <w:p w14:paraId="39D039E6" w14:textId="77777777" w:rsidR="00690102" w:rsidRDefault="00690102" w:rsidP="00690102">
      <w:pPr>
        <w:pStyle w:val="af5"/>
        <w:rPr>
          <w:ins w:id="312" w:author="Chris J. Wang(BJ-RD)" w:date="2018-10-08T17:31:00Z"/>
        </w:rPr>
      </w:pPr>
      <w:ins w:id="313" w:author="Chris J. Wang(BJ-RD)" w:date="2018-10-08T17:31:00Z">
        <w:r>
          <w:t>for %a run (1 100 1)</w:t>
        </w:r>
      </w:ins>
    </w:p>
    <w:p w14:paraId="0449FCF5" w14:textId="77777777" w:rsidR="00690102" w:rsidRDefault="00690102" w:rsidP="00690102">
      <w:pPr>
        <w:pStyle w:val="af5"/>
        <w:rPr>
          <w:ins w:id="314" w:author="Chris J. Wang(BJ-RD)" w:date="2018-10-08T17:31:00Z"/>
        </w:rPr>
      </w:pPr>
      <w:ins w:id="315" w:author="Chris J. Wang(BJ-RD)" w:date="2018-10-08T17:31:00Z">
        <w:r>
          <w:t>echo %a</w:t>
        </w:r>
      </w:ins>
    </w:p>
    <w:p w14:paraId="2579F2A9" w14:textId="77777777" w:rsidR="00690102" w:rsidRDefault="00690102" w:rsidP="00690102">
      <w:pPr>
        <w:pStyle w:val="af5"/>
        <w:rPr>
          <w:ins w:id="316" w:author="Chris J. Wang(BJ-RD)" w:date="2018-10-08T17:31:00Z"/>
        </w:rPr>
      </w:pPr>
      <w:ins w:id="317" w:author="Chris J. Wang(BJ-RD)" w:date="2018-10-08T17:31:00Z">
        <w:r>
          <w:t xml:space="preserve">  </w:t>
        </w:r>
        <w:r>
          <w:tab/>
          <w:t>ShellTestKit.efi   -RXEQTEST  0 0 0  100000  &gt;&gt;   RxEQ.log</w:t>
        </w:r>
      </w:ins>
    </w:p>
    <w:p w14:paraId="525F04F3" w14:textId="77777777" w:rsidR="00690102" w:rsidRDefault="00690102" w:rsidP="00690102">
      <w:pPr>
        <w:pStyle w:val="af5"/>
        <w:rPr>
          <w:ins w:id="318" w:author="Chris J. Wang(BJ-RD)" w:date="2018-10-08T17:31:00Z"/>
        </w:rPr>
      </w:pPr>
      <w:ins w:id="319" w:author="Chris J. Wang(BJ-RD)" w:date="2018-10-08T17:31:00Z">
        <w:r>
          <w:tab/>
          <w:t>ShellTestKit.efi   -cmd lane 4 0 0 &gt;&gt; RxEQ.log</w:t>
        </w:r>
      </w:ins>
    </w:p>
    <w:p w14:paraId="224DCA07" w14:textId="77777777" w:rsidR="00690102" w:rsidRDefault="00690102" w:rsidP="00690102">
      <w:pPr>
        <w:pStyle w:val="af5"/>
        <w:rPr>
          <w:ins w:id="320" w:author="Chris J. Wang(BJ-RD)" w:date="2018-10-08T17:31:00Z"/>
        </w:rPr>
      </w:pPr>
      <w:ins w:id="321" w:author="Chris J. Wang(BJ-RD)" w:date="2018-10-08T17:31:00Z">
        <w:r>
          <w:tab/>
          <w:t>ShellTestKit.efi   -cmd lane 4 1 0 &gt;&gt; RxEQ.log</w:t>
        </w:r>
      </w:ins>
    </w:p>
    <w:p w14:paraId="1D4C29AA" w14:textId="77777777" w:rsidR="00690102" w:rsidRDefault="00690102" w:rsidP="00690102">
      <w:pPr>
        <w:pStyle w:val="af5"/>
        <w:rPr>
          <w:ins w:id="322" w:author="Chris J. Wang(BJ-RD)" w:date="2018-10-08T17:31:00Z"/>
        </w:rPr>
      </w:pPr>
      <w:ins w:id="323" w:author="Chris J. Wang(BJ-RD)" w:date="2018-10-08T17:31:00Z">
        <w:r>
          <w:tab/>
          <w:t>ShellTestKit.efi   -cmd lane 4 2 0 &gt;&gt; RxEQ.log</w:t>
        </w:r>
      </w:ins>
    </w:p>
    <w:p w14:paraId="0DE71E4D" w14:textId="77777777" w:rsidR="00690102" w:rsidRDefault="00690102" w:rsidP="00690102">
      <w:pPr>
        <w:pStyle w:val="af5"/>
        <w:rPr>
          <w:ins w:id="324" w:author="Chris J. Wang(BJ-RD)" w:date="2018-10-08T17:31:00Z"/>
        </w:rPr>
      </w:pPr>
      <w:ins w:id="325" w:author="Chris J. Wang(BJ-RD)" w:date="2018-10-08T17:31:00Z">
        <w:r>
          <w:tab/>
          <w:t>ShellTestKit.efi   -cmd lane 4 3 0 &gt;&gt; RxEQ.log</w:t>
        </w:r>
      </w:ins>
    </w:p>
    <w:p w14:paraId="768224A5" w14:textId="77777777" w:rsidR="00690102" w:rsidRDefault="00690102" w:rsidP="00690102">
      <w:pPr>
        <w:pStyle w:val="af5"/>
        <w:rPr>
          <w:ins w:id="326" w:author="Chris J. Wang(BJ-RD)" w:date="2018-10-08T17:31:00Z"/>
        </w:rPr>
      </w:pPr>
      <w:ins w:id="327" w:author="Chris J. Wang(BJ-RD)" w:date="2018-10-08T17:31:00Z">
        <w:r>
          <w:tab/>
          <w:t>ShellTestKit.efi   -cmd lane 4 4 0 &gt;&gt; RxEQ.log</w:t>
        </w:r>
      </w:ins>
    </w:p>
    <w:p w14:paraId="79C4C260" w14:textId="77777777" w:rsidR="00690102" w:rsidRDefault="00690102" w:rsidP="00690102">
      <w:pPr>
        <w:pStyle w:val="af5"/>
        <w:rPr>
          <w:ins w:id="328" w:author="Chris J. Wang(BJ-RD)" w:date="2018-10-08T17:31:00Z"/>
        </w:rPr>
      </w:pPr>
      <w:ins w:id="329" w:author="Chris J. Wang(BJ-RD)" w:date="2018-10-08T17:31:00Z">
        <w:r>
          <w:tab/>
          <w:t>ShellTestKit.efi   -cmd lane 4 5 0 &gt;&gt; RxEQ.log</w:t>
        </w:r>
      </w:ins>
    </w:p>
    <w:p w14:paraId="0C61E792" w14:textId="77777777" w:rsidR="00690102" w:rsidRDefault="00690102" w:rsidP="00690102">
      <w:pPr>
        <w:pStyle w:val="af5"/>
        <w:rPr>
          <w:ins w:id="330" w:author="Chris J. Wang(BJ-RD)" w:date="2018-10-08T17:31:00Z"/>
        </w:rPr>
      </w:pPr>
      <w:ins w:id="331" w:author="Chris J. Wang(BJ-RD)" w:date="2018-10-08T17:31:00Z">
        <w:r>
          <w:tab/>
          <w:t>ShellTestKit.efi   -cmd lane 4 6 0 &gt;&gt; RxEQ.log</w:t>
        </w:r>
      </w:ins>
    </w:p>
    <w:p w14:paraId="22FD87E9" w14:textId="77777777" w:rsidR="00690102" w:rsidRDefault="00690102" w:rsidP="00690102">
      <w:pPr>
        <w:pStyle w:val="af5"/>
        <w:rPr>
          <w:ins w:id="332" w:author="Chris J. Wang(BJ-RD)" w:date="2018-10-08T17:31:00Z"/>
        </w:rPr>
      </w:pPr>
      <w:ins w:id="333" w:author="Chris J. Wang(BJ-RD)" w:date="2018-10-08T17:31:00Z">
        <w:r>
          <w:tab/>
          <w:t>ShellTestKit.efi   -cmd lane 4 7 0 &gt;&gt; RxEQ.log</w:t>
        </w:r>
      </w:ins>
    </w:p>
    <w:p w14:paraId="7353AE23" w14:textId="77777777" w:rsidR="00690102" w:rsidRDefault="00690102" w:rsidP="00690102">
      <w:pPr>
        <w:pStyle w:val="af5"/>
        <w:rPr>
          <w:ins w:id="334" w:author="Chris J. Wang(BJ-RD)" w:date="2018-10-08T17:31:00Z"/>
        </w:rPr>
      </w:pPr>
      <w:ins w:id="335" w:author="Chris J. Wang(BJ-RD)" w:date="2018-10-08T17:31:00Z">
        <w:r>
          <w:tab/>
          <w:t>ShellTestKit.efi   -cmd lane 2 0 0 &gt;&gt; RxEQ.log</w:t>
        </w:r>
      </w:ins>
    </w:p>
    <w:p w14:paraId="6C4C7344" w14:textId="77777777" w:rsidR="00690102" w:rsidRDefault="00690102" w:rsidP="00690102">
      <w:pPr>
        <w:pStyle w:val="af5"/>
        <w:rPr>
          <w:ins w:id="336" w:author="Chris J. Wang(BJ-RD)" w:date="2018-10-08T17:31:00Z"/>
        </w:rPr>
      </w:pPr>
      <w:ins w:id="337" w:author="Chris J. Wang(BJ-RD)" w:date="2018-10-08T17:31:00Z">
        <w:r>
          <w:tab/>
          <w:t>ShellTestKit.efi   -cmd lane 7 0 0 &gt;&gt; RxEQ.log</w:t>
        </w:r>
      </w:ins>
    </w:p>
    <w:p w14:paraId="24DEBD94" w14:textId="4BEEEFF6" w:rsidR="00690102" w:rsidRDefault="00690102" w:rsidP="00690102">
      <w:pPr>
        <w:pStyle w:val="af5"/>
        <w:rPr>
          <w:ins w:id="338" w:author="Chris J. Wang(BJ-RD)" w:date="2018-10-08T17:31:00Z"/>
          <w:rFonts w:hint="eastAsia"/>
        </w:rPr>
        <w:pPrChange w:id="339" w:author="Chris J. Wang(BJ-RD)" w:date="2018-10-08T17:31:00Z">
          <w:pPr/>
        </w:pPrChange>
      </w:pPr>
      <w:ins w:id="340" w:author="Chris J. Wang(BJ-RD)" w:date="2018-10-08T17:31:00Z">
        <w:r>
          <w:t>endfor</w:t>
        </w:r>
      </w:ins>
    </w:p>
    <w:p w14:paraId="38C77C4D" w14:textId="5780348B" w:rsidR="00690102" w:rsidRDefault="00690102">
      <w:pPr>
        <w:rPr>
          <w:ins w:id="341" w:author="Chris J. Wang(BJ-RD)" w:date="2018-10-08T17:32:00Z"/>
        </w:rPr>
      </w:pPr>
      <w:ins w:id="342" w:author="Chris J. Wang(BJ-RD)" w:date="2018-10-08T17:31:00Z">
        <w:r>
          <w:rPr>
            <w:rFonts w:hint="eastAsia"/>
          </w:rPr>
          <w:t>上述</w:t>
        </w:r>
        <w:r>
          <w:t>两条质量搭配，</w:t>
        </w:r>
        <w:r>
          <w:t>-RXEQTEST</w:t>
        </w:r>
        <w:r>
          <w:t>可以输出</w:t>
        </w:r>
        <w:r>
          <w:t>PEMCU RxEQ</w:t>
        </w:r>
        <w:r>
          <w:t>的时候</w:t>
        </w:r>
        <w:r>
          <w:rPr>
            <w:rFonts w:hint="eastAsia"/>
          </w:rPr>
          <w:t>测试</w:t>
        </w:r>
        <w:r>
          <w:t>出来的</w:t>
        </w:r>
        <w:r>
          <w:t>E</w:t>
        </w:r>
      </w:ins>
      <w:ins w:id="343" w:author="Chris J. Wang(BJ-RD)" w:date="2018-10-08T17:32:00Z">
        <w:r>
          <w:t>ye width(EW);</w:t>
        </w:r>
      </w:ins>
    </w:p>
    <w:p w14:paraId="6C6CA31E" w14:textId="77777777" w:rsidR="00690102" w:rsidRDefault="00690102">
      <w:pPr>
        <w:rPr>
          <w:ins w:id="344" w:author="Chris J. Wang(BJ-RD)" w:date="2018-10-08T17:30:00Z"/>
          <w:rFonts w:hint="eastAsia"/>
        </w:rPr>
      </w:pPr>
    </w:p>
    <w:p w14:paraId="3CC108AF" w14:textId="4F993403" w:rsidR="00690102" w:rsidRDefault="00690102">
      <w:pPr>
        <w:rPr>
          <w:ins w:id="345" w:author="Chris J. Wang(BJ-RD)" w:date="2018-10-08T17:55:00Z"/>
        </w:rPr>
      </w:pPr>
    </w:p>
    <w:p w14:paraId="436D26F7" w14:textId="4D7C9D55" w:rsidR="00D62CE7" w:rsidRDefault="00D62CE7">
      <w:pPr>
        <w:rPr>
          <w:ins w:id="346" w:author="Chris J. Wang(BJ-RD)" w:date="2018-10-08T17:55:00Z"/>
        </w:rPr>
      </w:pPr>
    </w:p>
    <w:p w14:paraId="40ACAA48" w14:textId="3B0D7548" w:rsidR="00D62CE7" w:rsidRDefault="00D62CE7">
      <w:pPr>
        <w:rPr>
          <w:ins w:id="347" w:author="Chris J. Wang(BJ-RD)" w:date="2018-10-08T17:55:00Z"/>
        </w:rPr>
      </w:pPr>
    </w:p>
    <w:p w14:paraId="0E591EEE" w14:textId="77777777" w:rsidR="00D62CE7" w:rsidRDefault="00D62CE7">
      <w:pPr>
        <w:rPr>
          <w:ins w:id="348" w:author="Chris J. Wang(BJ-RD)" w:date="2018-10-08T17:30:00Z"/>
          <w:rFonts w:hint="eastAsia"/>
        </w:rPr>
      </w:pPr>
      <w:bookmarkStart w:id="349" w:name="_GoBack"/>
      <w:bookmarkEnd w:id="349"/>
    </w:p>
    <w:p w14:paraId="719DF9F0" w14:textId="548A6858" w:rsidR="00690102" w:rsidRDefault="00690102">
      <w:pPr>
        <w:rPr>
          <w:ins w:id="350" w:author="Chris J. Wang(BJ-RD)" w:date="2018-10-08T17:30:00Z"/>
        </w:rPr>
      </w:pPr>
    </w:p>
    <w:p w14:paraId="5CD1D10F" w14:textId="784E0529" w:rsidR="00690102" w:rsidRDefault="00690102">
      <w:pPr>
        <w:rPr>
          <w:ins w:id="351" w:author="Chris J. Wang(BJ-RD)" w:date="2018-10-08T17:30:00Z"/>
        </w:rPr>
      </w:pPr>
    </w:p>
    <w:p w14:paraId="6428F87E" w14:textId="12D1EAB2" w:rsidR="00690102" w:rsidRDefault="00690102">
      <w:pPr>
        <w:rPr>
          <w:ins w:id="352" w:author="Chris J. Wang(BJ-RD)" w:date="2018-10-08T17:30:00Z"/>
        </w:rPr>
      </w:pPr>
    </w:p>
    <w:p w14:paraId="1A2557E1" w14:textId="25A90278" w:rsidR="00690102" w:rsidRDefault="00690102">
      <w:pPr>
        <w:rPr>
          <w:ins w:id="353" w:author="Chris J. Wang(BJ-RD)" w:date="2018-10-08T17:30:00Z"/>
        </w:rPr>
      </w:pPr>
    </w:p>
    <w:p w14:paraId="5FD0841E" w14:textId="77777777" w:rsidR="00690102" w:rsidRDefault="00690102">
      <w:pPr>
        <w:rPr>
          <w:ins w:id="354" w:author="Chris J. Wang(BJ-RD)" w:date="2018-10-08T17:30:00Z"/>
          <w:rFonts w:hint="eastAsia"/>
        </w:rPr>
      </w:pPr>
    </w:p>
    <w:p w14:paraId="0F4AAFA2" w14:textId="2011A370" w:rsidR="00AC4D3C" w:rsidDel="003E0441" w:rsidRDefault="00AC4D3C">
      <w:pPr>
        <w:rPr>
          <w:del w:id="355" w:author="Chris J. Wang(BJ-RD)" w:date="2018-08-14T19:50:00Z"/>
        </w:rPr>
      </w:pPr>
    </w:p>
    <w:p w14:paraId="2A01E69F" w14:textId="6E68FFA5" w:rsidR="00AC4D3C" w:rsidDel="003E0441" w:rsidRDefault="00AC4D3C">
      <w:pPr>
        <w:rPr>
          <w:del w:id="356" w:author="Chris J. Wang(BJ-RD)" w:date="2018-08-14T19:50:00Z"/>
        </w:rPr>
      </w:pPr>
    </w:p>
    <w:p w14:paraId="629075B9" w14:textId="4D245DE4" w:rsidR="00AC4D3C" w:rsidDel="003E0441" w:rsidRDefault="00AC4D3C">
      <w:pPr>
        <w:rPr>
          <w:del w:id="357" w:author="Chris J. Wang(BJ-RD)" w:date="2018-08-14T19:50:00Z"/>
        </w:rPr>
      </w:pPr>
    </w:p>
    <w:p w14:paraId="1B3D5C7F" w14:textId="0732E4E6" w:rsidR="00B12F01" w:rsidDel="003E0441" w:rsidRDefault="00B12F01">
      <w:pPr>
        <w:rPr>
          <w:del w:id="358" w:author="Chris J. Wang(BJ-RD)" w:date="2018-08-14T19:50:00Z"/>
        </w:rPr>
      </w:pPr>
    </w:p>
    <w:p w14:paraId="35271F10" w14:textId="3132F6CC" w:rsidR="00C559AE" w:rsidDel="003E0441" w:rsidRDefault="00C559AE" w:rsidP="00C559AE">
      <w:pPr>
        <w:rPr>
          <w:del w:id="359" w:author="Chris J. Wang(BJ-RD)" w:date="2018-08-14T19:50:00Z"/>
        </w:rPr>
      </w:pPr>
      <w:del w:id="360" w:author="Chris J. Wang(BJ-RD)" w:date="2018-08-14T19:50:00Z">
        <w:r w:rsidDel="003E0441">
          <w:tab/>
          <w:delText>Print(L"-eye -c [mode1|mode2|mode3|modex]    ---Create Eye monitor config file template\n");</w:delText>
        </w:r>
      </w:del>
    </w:p>
    <w:p w14:paraId="38DF84FA" w14:textId="377CF550" w:rsidR="00C559AE" w:rsidDel="003E0441" w:rsidRDefault="00C559AE" w:rsidP="00C559AE">
      <w:pPr>
        <w:rPr>
          <w:del w:id="361" w:author="Chris J. Wang(BJ-RD)" w:date="2018-08-14T19:50:00Z"/>
        </w:rPr>
      </w:pPr>
      <w:del w:id="362" w:author="Chris J. Wang(BJ-RD)" w:date="2018-08-14T19:50:00Z">
        <w:r w:rsidDel="003E0441">
          <w:tab/>
          <w:delText>Print(L"-eye -v &lt;CfgFile&gt;    ---Eye monitor test tool\n");</w:delText>
        </w:r>
      </w:del>
    </w:p>
    <w:p w14:paraId="71FD2E54" w14:textId="3C0E3799" w:rsidR="00C559AE" w:rsidDel="003E0441" w:rsidRDefault="00C559AE" w:rsidP="00C559AE">
      <w:pPr>
        <w:rPr>
          <w:del w:id="363" w:author="Chris J. Wang(BJ-RD)" w:date="2018-08-14T19:50:00Z"/>
        </w:rPr>
      </w:pPr>
      <w:del w:id="364" w:author="Chris J. Wang(BJ-RD)" w:date="2018-08-14T19:50:00Z">
        <w:r w:rsidDel="003E0441">
          <w:tab/>
          <w:delText>Print(L"&gt;&gt;&gt;For Mode1/2,need to check log file: Eye_Mode1_BER_VAL.log/Eye_Mode2_BER_VAL.log\n");</w:delText>
        </w:r>
      </w:del>
    </w:p>
    <w:p w14:paraId="18E73F9C" w14:textId="5C68BEE0" w:rsidR="00C559AE" w:rsidDel="003E0441" w:rsidRDefault="00C559AE" w:rsidP="00C559AE">
      <w:pPr>
        <w:rPr>
          <w:del w:id="365" w:author="Chris J. Wang(BJ-RD)" w:date="2018-08-14T19:50:00Z"/>
        </w:rPr>
      </w:pPr>
      <w:del w:id="366" w:author="Chris J. Wang(BJ-RD)" w:date="2018-08-14T19:50:00Z">
        <w:r w:rsidDel="003E0441">
          <w:tab/>
          <w:delText>Print(L"====================================================================\n");</w:delText>
        </w:r>
      </w:del>
    </w:p>
    <w:p w14:paraId="7A7FF725" w14:textId="068777ED" w:rsidR="00C559AE" w:rsidDel="003E0441" w:rsidRDefault="00C559AE" w:rsidP="00C559AE">
      <w:pPr>
        <w:rPr>
          <w:del w:id="367" w:author="Chris J. Wang(BJ-RD)" w:date="2018-08-14T19:50:00Z"/>
        </w:rPr>
      </w:pPr>
      <w:del w:id="368" w:author="Chris J. Wang(BJ-RD)" w:date="2018-08-14T19:50:00Z">
        <w:r w:rsidDel="003E0441">
          <w:tab/>
          <w:delText>Print(L"-cmd [HorF]\n");</w:delText>
        </w:r>
      </w:del>
    </w:p>
    <w:p w14:paraId="1A393E7B" w14:textId="12CB6343" w:rsidR="00C559AE" w:rsidDel="003E0441" w:rsidRDefault="00C559AE" w:rsidP="00C559AE">
      <w:pPr>
        <w:rPr>
          <w:del w:id="369" w:author="Chris J. Wang(BJ-RD)" w:date="2018-08-14T19:50:00Z"/>
        </w:rPr>
      </w:pPr>
      <w:del w:id="370" w:author="Chris J. Wang(BJ-RD)" w:date="2018-08-14T19:50:00Z">
        <w:r w:rsidDel="003E0441">
          <w:tab/>
          <w:delText>Print(L"         [HorF]: half: enable half-rate eye monitor \n");</w:delText>
        </w:r>
      </w:del>
    </w:p>
    <w:p w14:paraId="211EA7DD" w14:textId="1C80625B" w:rsidR="00C559AE" w:rsidDel="003E0441" w:rsidRDefault="00C559AE" w:rsidP="00C559AE">
      <w:pPr>
        <w:rPr>
          <w:del w:id="371" w:author="Chris J. Wang(BJ-RD)" w:date="2018-08-14T19:50:00Z"/>
        </w:rPr>
      </w:pPr>
      <w:del w:id="372" w:author="Chris J. Wang(BJ-RD)" w:date="2018-08-14T19:50:00Z">
        <w:r w:rsidDel="003E0441">
          <w:tab/>
          <w:delText>Print(L"                 full: enable full-rate eye monitor \n");</w:delText>
        </w:r>
      </w:del>
    </w:p>
    <w:p w14:paraId="301A7F16" w14:textId="20D54E9A" w:rsidR="00C559AE" w:rsidDel="003E0441" w:rsidRDefault="00C559AE" w:rsidP="00C559AE">
      <w:pPr>
        <w:rPr>
          <w:del w:id="373" w:author="Chris J. Wang(BJ-RD)" w:date="2018-08-14T19:50:00Z"/>
        </w:rPr>
      </w:pPr>
      <w:del w:id="374" w:author="Chris J. Wang(BJ-RD)" w:date="2018-08-14T19:50:00Z">
        <w:r w:rsidDel="003E0441">
          <w:tab/>
          <w:delText>Print(L"-cmd port [PortNum] [Threshold]\n");</w:delText>
        </w:r>
      </w:del>
    </w:p>
    <w:p w14:paraId="038A3282" w14:textId="3A6EAD24" w:rsidR="00C559AE" w:rsidDel="003E0441" w:rsidRDefault="00C559AE" w:rsidP="00C559AE">
      <w:pPr>
        <w:rPr>
          <w:del w:id="375" w:author="Chris J. Wang(BJ-RD)" w:date="2018-08-14T19:50:00Z"/>
        </w:rPr>
      </w:pPr>
      <w:del w:id="376" w:author="Chris J. Wang(BJ-RD)" w:date="2018-08-14T19:50:00Z">
        <w:r w:rsidDel="003E0441">
          <w:tab/>
          <w:delText>Print(L"        &gt;&gt;before run this cmd, you need to run '-cmd half/full' firstly\n");</w:delText>
        </w:r>
      </w:del>
    </w:p>
    <w:p w14:paraId="67C04B96" w14:textId="4DC359A4" w:rsidR="00C559AE" w:rsidDel="003E0441" w:rsidRDefault="00C559AE" w:rsidP="00C559AE">
      <w:pPr>
        <w:rPr>
          <w:del w:id="377" w:author="Chris J. Wang(BJ-RD)" w:date="2018-08-14T19:50:00Z"/>
        </w:rPr>
      </w:pPr>
      <w:del w:id="378" w:author="Chris J. Wang(BJ-RD)" w:date="2018-08-14T19:50:00Z">
        <w:r w:rsidDel="003E0441">
          <w:tab/>
          <w:delText>Print(L"-cmd lane [PortNum] [LaneNum] [Threshold]\n");</w:delText>
        </w:r>
      </w:del>
    </w:p>
    <w:p w14:paraId="5720B9B2" w14:textId="0EFFE3EF" w:rsidR="00C559AE" w:rsidDel="003E0441" w:rsidRDefault="00C559AE" w:rsidP="00C559AE">
      <w:pPr>
        <w:rPr>
          <w:del w:id="379" w:author="Chris J. Wang(BJ-RD)" w:date="2018-08-14T19:50:00Z"/>
        </w:rPr>
      </w:pPr>
      <w:del w:id="380" w:author="Chris J. Wang(BJ-RD)" w:date="2018-08-14T19:50:00Z">
        <w:r w:rsidDel="003E0441">
          <w:tab/>
          <w:delText>Print(L"        [PortNum]: 0(PE0) 1(PE1) 2(PE2) 3(PE3)  4(PE4) 5(PE5) 6(PE6) 7(PE7) 8(VPI)\n");</w:delText>
        </w:r>
      </w:del>
    </w:p>
    <w:p w14:paraId="1D80B357" w14:textId="3FBEF467" w:rsidR="00C559AE" w:rsidDel="003E0441" w:rsidRDefault="00C559AE" w:rsidP="00C559AE">
      <w:pPr>
        <w:rPr>
          <w:del w:id="381" w:author="Chris J. Wang(BJ-RD)" w:date="2018-08-14T19:50:00Z"/>
        </w:rPr>
      </w:pPr>
      <w:del w:id="382" w:author="Chris J. Wang(BJ-RD)" w:date="2018-08-14T19:50:00Z">
        <w:r w:rsidDel="003E0441">
          <w:tab/>
          <w:delText>Print(L"        [LaneNum]: 0~7\n");</w:delText>
        </w:r>
      </w:del>
    </w:p>
    <w:p w14:paraId="6D6CC3A1" w14:textId="37762EFB" w:rsidR="00C559AE" w:rsidDel="003E0441" w:rsidRDefault="00C559AE" w:rsidP="00C559AE">
      <w:pPr>
        <w:rPr>
          <w:del w:id="383" w:author="Chris J. Wang(BJ-RD)" w:date="2018-08-14T19:50:00Z"/>
        </w:rPr>
      </w:pPr>
      <w:del w:id="384" w:author="Chris J. Wang(BJ-RD)" w:date="2018-08-14T19:50:00Z">
        <w:r w:rsidDel="003E0441">
          <w:tab/>
          <w:delText>Print(L"        [Threshold]: 0~0xF\n");</w:delText>
        </w:r>
        <w:r w:rsidDel="003E0441">
          <w:tab/>
        </w:r>
      </w:del>
    </w:p>
    <w:p w14:paraId="0099EC15" w14:textId="16E71B33" w:rsidR="00C559AE" w:rsidDel="003E0441" w:rsidRDefault="00C559AE" w:rsidP="00C559AE">
      <w:pPr>
        <w:rPr>
          <w:del w:id="385" w:author="Chris J. Wang(BJ-RD)" w:date="2018-08-14T19:50:00Z"/>
        </w:rPr>
      </w:pPr>
      <w:del w:id="386" w:author="Chris J. Wang(BJ-RD)" w:date="2018-08-14T19:50:00Z">
        <w:r w:rsidDel="003E0441">
          <w:tab/>
          <w:delText>Print(L"        &gt;&gt;before run this cmd, you need to run '-cmd half/full' firstly\n");</w:delText>
        </w:r>
      </w:del>
    </w:p>
    <w:p w14:paraId="2C028705" w14:textId="393CBC7F" w:rsidR="00C559AE" w:rsidDel="003E0441" w:rsidRDefault="00C559AE" w:rsidP="00C559AE">
      <w:pPr>
        <w:rPr>
          <w:del w:id="387" w:author="Chris J. Wang(BJ-RD)" w:date="2018-08-14T19:50:00Z"/>
        </w:rPr>
      </w:pPr>
      <w:del w:id="388" w:author="Chris J. Wang(BJ-RD)" w:date="2018-08-14T19:50:00Z">
        <w:r w:rsidDel="003E0441">
          <w:tab/>
          <w:delText>Print(L"-cmd createcfg   ---create the config file\n");</w:delText>
        </w:r>
      </w:del>
    </w:p>
    <w:p w14:paraId="780296CB" w14:textId="00FB417B" w:rsidR="00C559AE" w:rsidDel="003E0441" w:rsidRDefault="00C559AE" w:rsidP="00C559AE">
      <w:pPr>
        <w:rPr>
          <w:del w:id="389" w:author="Chris J. Wang(BJ-RD)" w:date="2018-08-14T19:50:00Z"/>
        </w:rPr>
      </w:pPr>
      <w:del w:id="390" w:author="Chris J. Wang(BJ-RD)" w:date="2018-08-14T19:50:00Z">
        <w:r w:rsidDel="003E0441">
          <w:tab/>
          <w:delText>Print(L"-cmd exp   ---eye diagram example\n");</w:delText>
        </w:r>
      </w:del>
    </w:p>
    <w:p w14:paraId="165FD622" w14:textId="5547555F" w:rsidR="00C559AE" w:rsidDel="003E0441" w:rsidRDefault="00C559AE" w:rsidP="00C559AE">
      <w:pPr>
        <w:rPr>
          <w:del w:id="391" w:author="Chris J. Wang(BJ-RD)" w:date="2018-08-14T19:50:00Z"/>
        </w:rPr>
      </w:pPr>
      <w:del w:id="392" w:author="Chris J. Wang(BJ-RD)" w:date="2018-08-14T19:50:00Z">
        <w:r w:rsidDel="003E0441">
          <w:tab/>
          <w:delText>Print(L"-cmd justprint   ---print EPHY BERVAL[2048:0] as a eye diagram directly\n");</w:delText>
        </w:r>
      </w:del>
    </w:p>
    <w:p w14:paraId="75A69344" w14:textId="052B7006" w:rsidR="00C559AE" w:rsidDel="003E0441" w:rsidRDefault="00C559AE" w:rsidP="00C559AE">
      <w:pPr>
        <w:rPr>
          <w:del w:id="393" w:author="Chris J. Wang(BJ-RD)" w:date="2018-08-14T19:50:00Z"/>
        </w:rPr>
      </w:pPr>
      <w:del w:id="394" w:author="Chris J. Wang(BJ-RD)" w:date="2018-08-14T19:50:00Z">
        <w:r w:rsidDel="003E0441">
          <w:tab/>
          <w:delText>Print(L"====================================================================\n");</w:delText>
        </w:r>
      </w:del>
    </w:p>
    <w:p w14:paraId="126C8B65" w14:textId="455844FD" w:rsidR="00C559AE" w:rsidDel="003E0441" w:rsidRDefault="00C559AE" w:rsidP="00C559AE">
      <w:pPr>
        <w:rPr>
          <w:del w:id="395" w:author="Chris J. Wang(BJ-RD)" w:date="2018-08-14T19:50:00Z"/>
        </w:rPr>
      </w:pPr>
      <w:del w:id="396" w:author="Chris J. Wang(BJ-RD)" w:date="2018-08-14T19:50:00Z">
        <w:r w:rsidDel="003E0441">
          <w:tab/>
        </w:r>
        <w:r w:rsidRPr="00C559AE" w:rsidDel="003E0441">
          <w:rPr>
            <w:highlight w:val="yellow"/>
          </w:rPr>
          <w:delText>Print(L"-mode3a/mode3b [PhyMmioBase] [GenSpeed] [LaneSel] [ScanTime] [PassThreshold] [MODE]\n");</w:delText>
        </w:r>
      </w:del>
    </w:p>
    <w:p w14:paraId="692C668C" w14:textId="5CA3A2B7" w:rsidR="00C559AE" w:rsidDel="003E0441" w:rsidRDefault="00C559AE" w:rsidP="00C559AE">
      <w:pPr>
        <w:rPr>
          <w:del w:id="397" w:author="Chris J. Wang(BJ-RD)" w:date="2018-08-14T19:50:00Z"/>
        </w:rPr>
      </w:pPr>
      <w:del w:id="398" w:author="Chris J. Wang(BJ-RD)" w:date="2018-08-14T19:50:00Z">
        <w:r w:rsidDel="003E0441">
          <w:tab/>
          <w:delText>Print(L"        PhyMmioBase: MMIO base addres of EPHY,  eg.0xFEB14000 \n");</w:delText>
        </w:r>
      </w:del>
    </w:p>
    <w:p w14:paraId="6767064A" w14:textId="5F3518CD" w:rsidR="00C559AE" w:rsidDel="003E0441" w:rsidRDefault="00C559AE" w:rsidP="00C559AE">
      <w:pPr>
        <w:rPr>
          <w:del w:id="399" w:author="Chris J. Wang(BJ-RD)" w:date="2018-08-14T19:50:00Z"/>
        </w:rPr>
      </w:pPr>
      <w:del w:id="400" w:author="Chris J. Wang(BJ-RD)" w:date="2018-08-14T19:50:00Z">
        <w:r w:rsidDel="003E0441">
          <w:tab/>
          <w:delText>Print(L"        GenSpeed: target test gen speed  eg. 1/2/3\n");</w:delText>
        </w:r>
      </w:del>
    </w:p>
    <w:p w14:paraId="76692144" w14:textId="4E25E38B" w:rsidR="00C559AE" w:rsidDel="003E0441" w:rsidRDefault="00C559AE" w:rsidP="00C559AE">
      <w:pPr>
        <w:rPr>
          <w:del w:id="401" w:author="Chris J. Wang(BJ-RD)" w:date="2018-08-14T19:50:00Z"/>
        </w:rPr>
      </w:pPr>
      <w:del w:id="402" w:author="Chris J. Wang(BJ-RD)" w:date="2018-08-14T19:50:00Z">
        <w:r w:rsidDel="003E0441">
          <w:tab/>
          <w:delText xml:space="preserve">Print(L"        LaneSel: </w:delText>
        </w:r>
        <w:r w:rsidDel="003E0441">
          <w:tab/>
          <w:delText>0,1,2,3....15\n");</w:delText>
        </w:r>
      </w:del>
    </w:p>
    <w:p w14:paraId="3A2E2C7C" w14:textId="5EA1F9A5" w:rsidR="00C559AE" w:rsidDel="003E0441" w:rsidRDefault="00C559AE" w:rsidP="00C559AE">
      <w:pPr>
        <w:rPr>
          <w:del w:id="403" w:author="Chris J. Wang(BJ-RD)" w:date="2018-08-14T19:50:00Z"/>
        </w:rPr>
      </w:pPr>
      <w:del w:id="404" w:author="Chris J. Wang(BJ-RD)" w:date="2018-08-14T19:50:00Z">
        <w:r w:rsidDel="003E0441">
          <w:tab/>
          <w:delText>Print(L"        ScanTime:  us\n");</w:delText>
        </w:r>
      </w:del>
    </w:p>
    <w:p w14:paraId="186D516A" w14:textId="398CD9D0" w:rsidR="00C559AE" w:rsidDel="003E0441" w:rsidRDefault="00C559AE" w:rsidP="00C559AE">
      <w:pPr>
        <w:rPr>
          <w:del w:id="405" w:author="Chris J. Wang(BJ-RD)" w:date="2018-08-14T19:50:00Z"/>
        </w:rPr>
      </w:pPr>
      <w:del w:id="406" w:author="Chris J. Wang(BJ-RD)" w:date="2018-08-14T19:50:00Z">
        <w:r w:rsidDel="003E0441">
          <w:tab/>
          <w:delText>Print(L"        PassThreshold:  can be 0~1023\n");</w:delText>
        </w:r>
      </w:del>
    </w:p>
    <w:p w14:paraId="34D9041C" w14:textId="15E5901E" w:rsidR="00C559AE" w:rsidDel="003E0441" w:rsidRDefault="00C559AE" w:rsidP="00C559AE">
      <w:pPr>
        <w:rPr>
          <w:del w:id="407" w:author="Chris J. Wang(BJ-RD)" w:date="2018-08-14T19:50:00Z"/>
        </w:rPr>
      </w:pPr>
      <w:del w:id="408" w:author="Chris J. Wang(BJ-RD)" w:date="2018-08-14T19:50:00Z">
        <w:r w:rsidDel="003E0441">
          <w:tab/>
          <w:delText>Print(L"        MODE:  slow/fast\n");</w:delText>
        </w:r>
      </w:del>
    </w:p>
    <w:p w14:paraId="047F6D48" w14:textId="1D510C26" w:rsidR="00C559AE" w:rsidDel="003E0441" w:rsidRDefault="00C559AE" w:rsidP="00C559AE">
      <w:pPr>
        <w:rPr>
          <w:del w:id="409" w:author="Chris J. Wang(BJ-RD)" w:date="2018-08-14T19:50:00Z"/>
        </w:rPr>
      </w:pPr>
      <w:del w:id="410" w:author="Chris J. Wang(BJ-RD)" w:date="2018-08-14T19:50:00Z">
        <w:r w:rsidDel="003E0441">
          <w:tab/>
          <w:delText>Print(L"          &gt;&gt;fast mode: no log file generated\n");</w:delText>
        </w:r>
      </w:del>
    </w:p>
    <w:p w14:paraId="27902518" w14:textId="3F09273A" w:rsidR="00C559AE" w:rsidDel="003E0441" w:rsidRDefault="00C559AE" w:rsidP="00C559AE">
      <w:pPr>
        <w:rPr>
          <w:del w:id="411" w:author="Chris J. Wang(BJ-RD)" w:date="2018-08-14T19:50:00Z"/>
        </w:rPr>
      </w:pPr>
      <w:del w:id="412" w:author="Chris J. Wang(BJ-RD)" w:date="2018-08-14T19:50:00Z">
        <w:r w:rsidDel="003E0441">
          <w:tab/>
          <w:delText>Print(L"          &gt;&gt;slow mode: log file is EyeMode3Scan-Lanexx_A.log and EyeMode3Scan-Lanexx_B.log\n");</w:delText>
        </w:r>
      </w:del>
    </w:p>
    <w:p w14:paraId="5FEBDD90" w14:textId="7C264C93" w:rsidR="00C559AE" w:rsidDel="003E0441" w:rsidRDefault="00C559AE" w:rsidP="00C559AE">
      <w:pPr>
        <w:rPr>
          <w:del w:id="413" w:author="Chris J. Wang(BJ-RD)" w:date="2018-08-14T19:50:00Z"/>
        </w:rPr>
      </w:pPr>
      <w:del w:id="414" w:author="Chris J. Wang(BJ-RD)" w:date="2018-08-14T19:50:00Z">
        <w:r w:rsidDel="003E0441">
          <w:tab/>
          <w:delText>Print(L"-scan_mode3a [PhyMmioBase] [LaneSel]\n");</w:delText>
        </w:r>
      </w:del>
    </w:p>
    <w:p w14:paraId="769FC0F7" w14:textId="1C26D94D" w:rsidR="00C559AE" w:rsidDel="003E0441" w:rsidRDefault="00C559AE" w:rsidP="00C559AE">
      <w:pPr>
        <w:rPr>
          <w:del w:id="415" w:author="Chris J. Wang(BJ-RD)" w:date="2018-08-14T19:50:00Z"/>
        </w:rPr>
      </w:pPr>
      <w:del w:id="416" w:author="Chris J. Wang(BJ-RD)" w:date="2018-08-14T19:50:00Z">
        <w:r w:rsidDel="003E0441">
          <w:tab/>
          <w:delText>Print(L"        &gt;&gt;auto scan cursor table (need BIOS DO_EQ)\n");</w:delText>
        </w:r>
      </w:del>
    </w:p>
    <w:p w14:paraId="69BAB3E5" w14:textId="3F670CA5" w:rsidR="00C559AE" w:rsidDel="003E0441" w:rsidRDefault="00C559AE" w:rsidP="00C559AE">
      <w:pPr>
        <w:rPr>
          <w:del w:id="417" w:author="Chris J. Wang(BJ-RD)" w:date="2018-08-14T19:50:00Z"/>
        </w:rPr>
      </w:pPr>
      <w:del w:id="418" w:author="Chris J. Wang(BJ-RD)" w:date="2018-08-14T19:50:00Z">
        <w:r w:rsidDel="003E0441">
          <w:tab/>
          <w:delText>Print(L"-scansingle_mode3a [PhyMmioBase] [LaneSel] [PreCursor] [Cursor] [PostCursor]\n");</w:delText>
        </w:r>
      </w:del>
    </w:p>
    <w:p w14:paraId="3A94553F" w14:textId="57011ACC" w:rsidR="00C559AE" w:rsidDel="003E0441" w:rsidRDefault="00C559AE" w:rsidP="00C559AE">
      <w:pPr>
        <w:rPr>
          <w:del w:id="419" w:author="Chris J. Wang(BJ-RD)" w:date="2018-08-14T19:50:00Z"/>
        </w:rPr>
      </w:pPr>
      <w:del w:id="420" w:author="Chris J. Wang(BJ-RD)" w:date="2018-08-14T19:50:00Z">
        <w:r w:rsidDel="003E0441">
          <w:tab/>
          <w:delText>Print(L"        &gt;&gt;scan single group of cursor (need BIOS DO_EQ)\n");</w:delText>
        </w:r>
      </w:del>
    </w:p>
    <w:p w14:paraId="679731CB" w14:textId="721F227D" w:rsidR="00C559AE" w:rsidDel="003E0441" w:rsidRDefault="00C559AE" w:rsidP="00C559AE">
      <w:pPr>
        <w:rPr>
          <w:del w:id="421" w:author="Chris J. Wang(BJ-RD)" w:date="2018-08-14T19:50:00Z"/>
        </w:rPr>
      </w:pPr>
      <w:del w:id="422" w:author="Chris J. Wang(BJ-RD)" w:date="2018-08-14T19:50:00Z">
        <w:r w:rsidDel="003E0441">
          <w:tab/>
          <w:delText>Print(L"-scansinglep_mode3a [PhyMmioBase] [LaneSel] [Preset]\n");</w:delText>
        </w:r>
        <w:r w:rsidDel="003E0441">
          <w:tab/>
        </w:r>
      </w:del>
    </w:p>
    <w:p w14:paraId="2E5E25C5" w14:textId="1FAB5D33" w:rsidR="00C559AE" w:rsidDel="003E0441" w:rsidRDefault="00C559AE" w:rsidP="00C559AE">
      <w:pPr>
        <w:rPr>
          <w:del w:id="423" w:author="Chris J. Wang(BJ-RD)" w:date="2018-08-14T19:50:00Z"/>
        </w:rPr>
      </w:pPr>
      <w:del w:id="424" w:author="Chris J. Wang(BJ-RD)" w:date="2018-08-14T19:50:00Z">
        <w:r w:rsidDel="003E0441">
          <w:tab/>
          <w:delText>Print(L"        &gt;&gt;scan single preset (need BIOS DO_EQ)\n");</w:delText>
        </w:r>
      </w:del>
    </w:p>
    <w:p w14:paraId="6CDBB50E" w14:textId="3FD1DA31" w:rsidR="00C559AE" w:rsidDel="003E0441" w:rsidRDefault="00C559AE" w:rsidP="00C559AE">
      <w:pPr>
        <w:rPr>
          <w:del w:id="425" w:author="Chris J. Wang(BJ-RD)" w:date="2018-08-14T19:50:00Z"/>
        </w:rPr>
      </w:pPr>
      <w:del w:id="426" w:author="Chris J. Wang(BJ-RD)" w:date="2018-08-14T19:50:00Z">
        <w:r w:rsidDel="003E0441">
          <w:tab/>
          <w:delText>Print(L" &gt;&gt;mode3a: half eye  /  mode3b:whole eye\n");</w:delText>
        </w:r>
      </w:del>
    </w:p>
    <w:p w14:paraId="43BDC6A8" w14:textId="2BC8707C" w:rsidR="00C559AE" w:rsidDel="003E0441" w:rsidRDefault="00C559AE" w:rsidP="00C559AE">
      <w:pPr>
        <w:rPr>
          <w:del w:id="427" w:author="Chris J. Wang(BJ-RD)" w:date="2018-08-14T19:50:00Z"/>
        </w:rPr>
      </w:pPr>
      <w:del w:id="428" w:author="Chris J. Wang(BJ-RD)" w:date="2018-08-14T19:50:00Z">
        <w:r w:rsidDel="003E0441">
          <w:tab/>
          <w:delText>Print(L"====================================================================\n");</w:delText>
        </w:r>
      </w:del>
    </w:p>
    <w:p w14:paraId="7EF6CA2B" w14:textId="07BF0184" w:rsidR="00B12F01" w:rsidDel="003E0441" w:rsidRDefault="00C559AE" w:rsidP="00C559AE">
      <w:pPr>
        <w:rPr>
          <w:del w:id="429" w:author="Chris J. Wang(BJ-RD)" w:date="2018-08-14T19:50:00Z"/>
        </w:rPr>
      </w:pPr>
      <w:del w:id="430" w:author="Chris J. Wang(BJ-RD)" w:date="2018-08-14T19:50:00Z">
        <w:r w:rsidDel="003E0441">
          <w:tab/>
          <w:delText>Print(L"-debug\n");</w:delText>
        </w:r>
        <w:r w:rsidDel="003E0441">
          <w:tab/>
        </w:r>
      </w:del>
    </w:p>
    <w:p w14:paraId="6EF9FF9A" w14:textId="5FB7B961" w:rsidR="00B12F01" w:rsidDel="003E0441" w:rsidRDefault="00B12F01">
      <w:pPr>
        <w:rPr>
          <w:del w:id="431" w:author="Chris J. Wang(BJ-RD)" w:date="2018-08-14T19:50:00Z"/>
        </w:rPr>
      </w:pPr>
    </w:p>
    <w:p w14:paraId="43454612" w14:textId="264FB933" w:rsidR="00B12F01" w:rsidDel="003E0441" w:rsidRDefault="00B12F01">
      <w:pPr>
        <w:rPr>
          <w:del w:id="432" w:author="Chris J. Wang(BJ-RD)" w:date="2018-08-14T19:50:00Z"/>
        </w:rPr>
      </w:pPr>
    </w:p>
    <w:p w14:paraId="6F44C547" w14:textId="5B808FC6" w:rsidR="00B12F01" w:rsidDel="003E0441" w:rsidRDefault="00B12F01">
      <w:pPr>
        <w:rPr>
          <w:del w:id="433" w:author="Chris J. Wang(BJ-RD)" w:date="2018-08-14T19:50:00Z"/>
        </w:rPr>
      </w:pPr>
    </w:p>
    <w:p w14:paraId="10686376" w14:textId="6E188C3F" w:rsidR="00B12F01" w:rsidDel="003E0441" w:rsidRDefault="00B12F01">
      <w:pPr>
        <w:rPr>
          <w:del w:id="434" w:author="Chris J. Wang(BJ-RD)" w:date="2018-08-14T19:50:00Z"/>
        </w:rPr>
      </w:pPr>
    </w:p>
    <w:p w14:paraId="48FB6849" w14:textId="3EC94D9D" w:rsidR="00B12F01" w:rsidDel="003E0441" w:rsidRDefault="00B12F01">
      <w:pPr>
        <w:rPr>
          <w:del w:id="435" w:author="Chris J. Wang(BJ-RD)" w:date="2018-08-14T19:50:00Z"/>
        </w:rPr>
      </w:pPr>
    </w:p>
    <w:p w14:paraId="7C4680D3" w14:textId="56335556" w:rsidR="00B12F01" w:rsidDel="00BF0EDD" w:rsidRDefault="00B12F01">
      <w:pPr>
        <w:rPr>
          <w:del w:id="436" w:author="Chris J. Wang(BJ-RD)" w:date="2018-08-14T19:50:00Z"/>
        </w:rPr>
      </w:pPr>
    </w:p>
    <w:p w14:paraId="36812E09" w14:textId="0A5D96BE" w:rsidR="00B12F01" w:rsidDel="00BF0EDD" w:rsidRDefault="00B12F01">
      <w:pPr>
        <w:rPr>
          <w:del w:id="437" w:author="Chris J. Wang(BJ-RD)" w:date="2018-08-14T19:50:00Z"/>
        </w:rPr>
      </w:pPr>
    </w:p>
    <w:p w14:paraId="05545E30" w14:textId="436CA9FA" w:rsidR="00B12F01" w:rsidDel="00BF0EDD" w:rsidRDefault="00B12F01">
      <w:pPr>
        <w:rPr>
          <w:del w:id="438" w:author="Chris J. Wang(BJ-RD)" w:date="2018-08-14T19:50:00Z"/>
        </w:rPr>
      </w:pPr>
    </w:p>
    <w:p w14:paraId="7E3EF7B0" w14:textId="3AC1A314" w:rsidR="00B12F01" w:rsidDel="00BF0EDD" w:rsidRDefault="00B12F01">
      <w:pPr>
        <w:rPr>
          <w:del w:id="439" w:author="Chris J. Wang(BJ-RD)" w:date="2018-08-14T19:50:00Z"/>
        </w:rPr>
      </w:pPr>
    </w:p>
    <w:p w14:paraId="34263484" w14:textId="319A0624" w:rsidR="00B12F01" w:rsidDel="00BF0EDD" w:rsidRDefault="00B12F01">
      <w:pPr>
        <w:rPr>
          <w:del w:id="440" w:author="Chris J. Wang(BJ-RD)" w:date="2018-08-14T19:50:00Z"/>
        </w:rPr>
      </w:pPr>
    </w:p>
    <w:p w14:paraId="3D60502C" w14:textId="7CEA5EAD" w:rsidR="00B12F01" w:rsidDel="00BF0EDD" w:rsidRDefault="00B12F01">
      <w:pPr>
        <w:rPr>
          <w:del w:id="441" w:author="Chris J. Wang(BJ-RD)" w:date="2018-08-14T19:50:00Z"/>
        </w:rPr>
      </w:pPr>
    </w:p>
    <w:p w14:paraId="60F16D8B" w14:textId="29045C18" w:rsidR="00D0007B" w:rsidRDefault="00D0007B"/>
    <w:p w14:paraId="274DBC18" w14:textId="6C35A11C" w:rsidR="00D0007B" w:rsidRDefault="00D0007B"/>
    <w:p w14:paraId="60729872" w14:textId="77777777" w:rsidR="00D0007B" w:rsidRDefault="00D0007B"/>
    <w:sectPr w:rsidR="00D0007B" w:rsidSect="00920147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B7EB7" w14:textId="77777777" w:rsidR="00057B80" w:rsidRDefault="00057B80" w:rsidP="00D13FA1">
      <w:r>
        <w:separator/>
      </w:r>
    </w:p>
  </w:endnote>
  <w:endnote w:type="continuationSeparator" w:id="0">
    <w:p w14:paraId="078B469D" w14:textId="77777777" w:rsidR="00057B80" w:rsidRDefault="00057B80" w:rsidP="00D13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5308E" w14:textId="77777777" w:rsidR="00057B80" w:rsidRDefault="00057B80" w:rsidP="00D13FA1">
      <w:r>
        <w:separator/>
      </w:r>
    </w:p>
  </w:footnote>
  <w:footnote w:type="continuationSeparator" w:id="0">
    <w:p w14:paraId="6248FA8C" w14:textId="77777777" w:rsidR="00057B80" w:rsidRDefault="00057B80" w:rsidP="00D13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3D40E" w14:textId="77777777" w:rsidR="007E3858" w:rsidRDefault="007E3858" w:rsidP="00E715A8">
    <w:pPr>
      <w:pStyle w:val="a5"/>
      <w:jc w:val="right"/>
    </w:pPr>
    <w:r>
      <w:rPr>
        <w:noProof/>
      </w:rPr>
      <w:drawing>
        <wp:inline distT="0" distB="0" distL="0" distR="0" wp14:anchorId="3AC3D40F" wp14:editId="3AC3D410">
          <wp:extent cx="494097" cy="182880"/>
          <wp:effectExtent l="0" t="0" r="1270" b="762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0250" cy="1851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BD4"/>
    <w:multiLevelType w:val="multilevel"/>
    <w:tmpl w:val="87A89DD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13" w:hanging="113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7" w:hanging="5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70" w:hanging="17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65406FA"/>
    <w:multiLevelType w:val="hybridMultilevel"/>
    <w:tmpl w:val="9738D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088E2F0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050899"/>
    <w:multiLevelType w:val="hybridMultilevel"/>
    <w:tmpl w:val="912A7794"/>
    <w:lvl w:ilvl="0" w:tplc="1506C77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FC0E78"/>
    <w:multiLevelType w:val="hybridMultilevel"/>
    <w:tmpl w:val="89EEF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567188"/>
    <w:multiLevelType w:val="hybridMultilevel"/>
    <w:tmpl w:val="C672B87C"/>
    <w:lvl w:ilvl="0" w:tplc="63064498">
      <w:numFmt w:val="bullet"/>
      <w:lvlText w:val="–"/>
      <w:lvlJc w:val="left"/>
      <w:pPr>
        <w:ind w:left="780" w:hanging="360"/>
      </w:pPr>
      <w:rPr>
        <w:rFonts w:ascii="Calibri" w:eastAsiaTheme="minorEastAsia" w:hAnsi="Calibri" w:cs="Calibr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4FB4B43"/>
    <w:multiLevelType w:val="hybridMultilevel"/>
    <w:tmpl w:val="A9C8001C"/>
    <w:lvl w:ilvl="0" w:tplc="0088E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073637"/>
    <w:multiLevelType w:val="multilevel"/>
    <w:tmpl w:val="33024D32"/>
    <w:lvl w:ilvl="0"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4"/>
      </w:rPr>
    </w:lvl>
  </w:abstractNum>
  <w:abstractNum w:abstractNumId="7" w15:restartNumberingAfterBreak="0">
    <w:nsid w:val="3D3C5C7A"/>
    <w:multiLevelType w:val="hybridMultilevel"/>
    <w:tmpl w:val="6E6A60B0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4E0364"/>
    <w:multiLevelType w:val="hybridMultilevel"/>
    <w:tmpl w:val="F78E83D2"/>
    <w:lvl w:ilvl="0" w:tplc="D30AE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A81A2C"/>
    <w:multiLevelType w:val="multilevel"/>
    <w:tmpl w:val="412CC9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5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36" w:hanging="1440"/>
      </w:pPr>
      <w:rPr>
        <w:rFonts w:hint="default"/>
      </w:rPr>
    </w:lvl>
  </w:abstractNum>
  <w:abstractNum w:abstractNumId="10" w15:restartNumberingAfterBreak="0">
    <w:nsid w:val="463946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1" w15:restartNumberingAfterBreak="0">
    <w:nsid w:val="4A641D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BCD4DA1"/>
    <w:multiLevelType w:val="hybridMultilevel"/>
    <w:tmpl w:val="81644852"/>
    <w:lvl w:ilvl="0" w:tplc="15F23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5001EA"/>
    <w:multiLevelType w:val="hybridMultilevel"/>
    <w:tmpl w:val="DC5C2E02"/>
    <w:lvl w:ilvl="0" w:tplc="0B9A690E">
      <w:start w:val="2"/>
      <w:numFmt w:val="bullet"/>
      <w:lvlText w:val="-"/>
      <w:lvlJc w:val="left"/>
      <w:pPr>
        <w:ind w:left="13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4" w15:restartNumberingAfterBreak="0">
    <w:nsid w:val="6B2C4DBC"/>
    <w:multiLevelType w:val="hybridMultilevel"/>
    <w:tmpl w:val="86365EC6"/>
    <w:lvl w:ilvl="0" w:tplc="52667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AD2D22"/>
    <w:multiLevelType w:val="hybridMultilevel"/>
    <w:tmpl w:val="507037C4"/>
    <w:lvl w:ilvl="0" w:tplc="C75474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580BC0"/>
    <w:multiLevelType w:val="hybridMultilevel"/>
    <w:tmpl w:val="CFC2BB48"/>
    <w:lvl w:ilvl="0" w:tplc="FBB4B9D6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6C06864"/>
    <w:multiLevelType w:val="multilevel"/>
    <w:tmpl w:val="1AF6CA5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7"/>
  </w:num>
  <w:num w:numId="2">
    <w:abstractNumId w:val="17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1"/>
  </w:num>
  <w:num w:numId="9">
    <w:abstractNumId w:val="12"/>
  </w:num>
  <w:num w:numId="10">
    <w:abstractNumId w:val="10"/>
  </w:num>
  <w:num w:numId="11">
    <w:abstractNumId w:val="11"/>
  </w:num>
  <w:num w:numId="12">
    <w:abstractNumId w:val="4"/>
  </w:num>
  <w:num w:numId="13">
    <w:abstractNumId w:val="13"/>
  </w:num>
  <w:num w:numId="14">
    <w:abstractNumId w:val="7"/>
  </w:num>
  <w:num w:numId="15">
    <w:abstractNumId w:val="15"/>
  </w:num>
  <w:num w:numId="16">
    <w:abstractNumId w:val="8"/>
  </w:num>
  <w:num w:numId="17">
    <w:abstractNumId w:val="14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 J. Wang(BJ-RD)">
    <w15:presenceInfo w15:providerId="AD" w15:userId="S-1-5-21-980565369-1919517657-3934570566-38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20"/>
    <w:rsid w:val="00001EC3"/>
    <w:rsid w:val="000059AB"/>
    <w:rsid w:val="000152F7"/>
    <w:rsid w:val="0001616E"/>
    <w:rsid w:val="00016479"/>
    <w:rsid w:val="000179B8"/>
    <w:rsid w:val="00021379"/>
    <w:rsid w:val="000303D9"/>
    <w:rsid w:val="000308AE"/>
    <w:rsid w:val="00031728"/>
    <w:rsid w:val="00045319"/>
    <w:rsid w:val="00053A41"/>
    <w:rsid w:val="00054148"/>
    <w:rsid w:val="00057B80"/>
    <w:rsid w:val="000618D8"/>
    <w:rsid w:val="0006430B"/>
    <w:rsid w:val="00074DEF"/>
    <w:rsid w:val="00090095"/>
    <w:rsid w:val="0009204A"/>
    <w:rsid w:val="0009533B"/>
    <w:rsid w:val="00096265"/>
    <w:rsid w:val="00097243"/>
    <w:rsid w:val="000A7382"/>
    <w:rsid w:val="000B1688"/>
    <w:rsid w:val="000B3728"/>
    <w:rsid w:val="000B6EBD"/>
    <w:rsid w:val="000C2FA8"/>
    <w:rsid w:val="000C3769"/>
    <w:rsid w:val="000C4180"/>
    <w:rsid w:val="000C49F1"/>
    <w:rsid w:val="000C5CED"/>
    <w:rsid w:val="000C7E7B"/>
    <w:rsid w:val="000D535A"/>
    <w:rsid w:val="000D5F90"/>
    <w:rsid w:val="000D7BED"/>
    <w:rsid w:val="000E1343"/>
    <w:rsid w:val="000E1A44"/>
    <w:rsid w:val="000E377E"/>
    <w:rsid w:val="000F3232"/>
    <w:rsid w:val="000F3767"/>
    <w:rsid w:val="000F3F93"/>
    <w:rsid w:val="00100B01"/>
    <w:rsid w:val="00100E18"/>
    <w:rsid w:val="001115D9"/>
    <w:rsid w:val="00112325"/>
    <w:rsid w:val="001169AB"/>
    <w:rsid w:val="0012179D"/>
    <w:rsid w:val="001240A6"/>
    <w:rsid w:val="001323AB"/>
    <w:rsid w:val="00132FD3"/>
    <w:rsid w:val="00136ED8"/>
    <w:rsid w:val="00137675"/>
    <w:rsid w:val="00137BB1"/>
    <w:rsid w:val="00140E96"/>
    <w:rsid w:val="0014233E"/>
    <w:rsid w:val="001473BA"/>
    <w:rsid w:val="00147AB5"/>
    <w:rsid w:val="00152783"/>
    <w:rsid w:val="00153134"/>
    <w:rsid w:val="00154789"/>
    <w:rsid w:val="00155F25"/>
    <w:rsid w:val="00160D13"/>
    <w:rsid w:val="00164F69"/>
    <w:rsid w:val="00173691"/>
    <w:rsid w:val="0017499D"/>
    <w:rsid w:val="001772FA"/>
    <w:rsid w:val="0017744B"/>
    <w:rsid w:val="00182DDA"/>
    <w:rsid w:val="00186613"/>
    <w:rsid w:val="00186E13"/>
    <w:rsid w:val="00191CDB"/>
    <w:rsid w:val="00193DF3"/>
    <w:rsid w:val="001949CD"/>
    <w:rsid w:val="001958B7"/>
    <w:rsid w:val="001958DE"/>
    <w:rsid w:val="00197F51"/>
    <w:rsid w:val="001A083C"/>
    <w:rsid w:val="001A3FB9"/>
    <w:rsid w:val="001A6C05"/>
    <w:rsid w:val="001B1EEF"/>
    <w:rsid w:val="001B6638"/>
    <w:rsid w:val="001B705F"/>
    <w:rsid w:val="001B71E7"/>
    <w:rsid w:val="001C3AF7"/>
    <w:rsid w:val="001D60C5"/>
    <w:rsid w:val="001E0764"/>
    <w:rsid w:val="001E310B"/>
    <w:rsid w:val="001E3D20"/>
    <w:rsid w:val="001F1615"/>
    <w:rsid w:val="001F310A"/>
    <w:rsid w:val="001F34C2"/>
    <w:rsid w:val="001F3E3E"/>
    <w:rsid w:val="001F422B"/>
    <w:rsid w:val="001F5D69"/>
    <w:rsid w:val="00207BF3"/>
    <w:rsid w:val="002103FB"/>
    <w:rsid w:val="00213B74"/>
    <w:rsid w:val="002162A1"/>
    <w:rsid w:val="0022248F"/>
    <w:rsid w:val="00237032"/>
    <w:rsid w:val="00237BF8"/>
    <w:rsid w:val="002402F7"/>
    <w:rsid w:val="00243996"/>
    <w:rsid w:val="00243B8E"/>
    <w:rsid w:val="002453F9"/>
    <w:rsid w:val="00246E7B"/>
    <w:rsid w:val="0025008C"/>
    <w:rsid w:val="0027436E"/>
    <w:rsid w:val="002745DF"/>
    <w:rsid w:val="002822B3"/>
    <w:rsid w:val="002852A4"/>
    <w:rsid w:val="002900D1"/>
    <w:rsid w:val="00292B05"/>
    <w:rsid w:val="00292D91"/>
    <w:rsid w:val="00293445"/>
    <w:rsid w:val="002961F4"/>
    <w:rsid w:val="00296807"/>
    <w:rsid w:val="00297504"/>
    <w:rsid w:val="002A038B"/>
    <w:rsid w:val="002A275B"/>
    <w:rsid w:val="002A5DE0"/>
    <w:rsid w:val="002B1A82"/>
    <w:rsid w:val="002B529C"/>
    <w:rsid w:val="002B695E"/>
    <w:rsid w:val="002C04D6"/>
    <w:rsid w:val="002C40A8"/>
    <w:rsid w:val="002D4B1C"/>
    <w:rsid w:val="002D5ABA"/>
    <w:rsid w:val="002D6816"/>
    <w:rsid w:val="002E3265"/>
    <w:rsid w:val="002E3A64"/>
    <w:rsid w:val="002E5C7A"/>
    <w:rsid w:val="002F046B"/>
    <w:rsid w:val="002F2A39"/>
    <w:rsid w:val="002F2AAC"/>
    <w:rsid w:val="002F3A19"/>
    <w:rsid w:val="002F5883"/>
    <w:rsid w:val="00300D49"/>
    <w:rsid w:val="00302FA5"/>
    <w:rsid w:val="00303FF7"/>
    <w:rsid w:val="00306D63"/>
    <w:rsid w:val="00312E1B"/>
    <w:rsid w:val="00315562"/>
    <w:rsid w:val="00315A31"/>
    <w:rsid w:val="00315E2F"/>
    <w:rsid w:val="00316A0A"/>
    <w:rsid w:val="003217BD"/>
    <w:rsid w:val="00322988"/>
    <w:rsid w:val="00324F58"/>
    <w:rsid w:val="0032789D"/>
    <w:rsid w:val="0033515C"/>
    <w:rsid w:val="0034065F"/>
    <w:rsid w:val="00344A3F"/>
    <w:rsid w:val="003536AB"/>
    <w:rsid w:val="0035640D"/>
    <w:rsid w:val="003606E9"/>
    <w:rsid w:val="00363615"/>
    <w:rsid w:val="003659E5"/>
    <w:rsid w:val="00373358"/>
    <w:rsid w:val="00373966"/>
    <w:rsid w:val="0037649A"/>
    <w:rsid w:val="00377458"/>
    <w:rsid w:val="00377FFD"/>
    <w:rsid w:val="00380375"/>
    <w:rsid w:val="00381FFD"/>
    <w:rsid w:val="00382E04"/>
    <w:rsid w:val="00384E7B"/>
    <w:rsid w:val="003850A2"/>
    <w:rsid w:val="0039531F"/>
    <w:rsid w:val="00395E9D"/>
    <w:rsid w:val="003962D5"/>
    <w:rsid w:val="003B0CDD"/>
    <w:rsid w:val="003B3725"/>
    <w:rsid w:val="003B462D"/>
    <w:rsid w:val="003B47B6"/>
    <w:rsid w:val="003C008E"/>
    <w:rsid w:val="003C1BBC"/>
    <w:rsid w:val="003C1E3C"/>
    <w:rsid w:val="003C36A9"/>
    <w:rsid w:val="003C58DF"/>
    <w:rsid w:val="003D0598"/>
    <w:rsid w:val="003D42D6"/>
    <w:rsid w:val="003E0441"/>
    <w:rsid w:val="003E0F42"/>
    <w:rsid w:val="003E1014"/>
    <w:rsid w:val="003E25E7"/>
    <w:rsid w:val="003E2FEE"/>
    <w:rsid w:val="003E4EAE"/>
    <w:rsid w:val="003E5093"/>
    <w:rsid w:val="003F7481"/>
    <w:rsid w:val="00404BA2"/>
    <w:rsid w:val="00405A5C"/>
    <w:rsid w:val="00415F16"/>
    <w:rsid w:val="0041645A"/>
    <w:rsid w:val="00420ECD"/>
    <w:rsid w:val="00423671"/>
    <w:rsid w:val="00424CE3"/>
    <w:rsid w:val="00425BDE"/>
    <w:rsid w:val="0044046F"/>
    <w:rsid w:val="0044143E"/>
    <w:rsid w:val="0044170A"/>
    <w:rsid w:val="004469E5"/>
    <w:rsid w:val="00454EEE"/>
    <w:rsid w:val="004632DE"/>
    <w:rsid w:val="00463F8F"/>
    <w:rsid w:val="00472C23"/>
    <w:rsid w:val="00476E12"/>
    <w:rsid w:val="004816B2"/>
    <w:rsid w:val="00485E21"/>
    <w:rsid w:val="00487226"/>
    <w:rsid w:val="004A095F"/>
    <w:rsid w:val="004A0BD5"/>
    <w:rsid w:val="004A3FDD"/>
    <w:rsid w:val="004A4375"/>
    <w:rsid w:val="004A4489"/>
    <w:rsid w:val="004A5C29"/>
    <w:rsid w:val="004B028E"/>
    <w:rsid w:val="004D1CCA"/>
    <w:rsid w:val="004D6A54"/>
    <w:rsid w:val="004E7DFE"/>
    <w:rsid w:val="004F1E21"/>
    <w:rsid w:val="004F2069"/>
    <w:rsid w:val="00501B71"/>
    <w:rsid w:val="00505873"/>
    <w:rsid w:val="00506470"/>
    <w:rsid w:val="00511FE6"/>
    <w:rsid w:val="00512DC8"/>
    <w:rsid w:val="00513766"/>
    <w:rsid w:val="00514177"/>
    <w:rsid w:val="00517258"/>
    <w:rsid w:val="005216AD"/>
    <w:rsid w:val="00523C82"/>
    <w:rsid w:val="00526604"/>
    <w:rsid w:val="00527A05"/>
    <w:rsid w:val="00527E82"/>
    <w:rsid w:val="00527F7F"/>
    <w:rsid w:val="005304BC"/>
    <w:rsid w:val="00531B5F"/>
    <w:rsid w:val="00532FB5"/>
    <w:rsid w:val="00534A32"/>
    <w:rsid w:val="00537E93"/>
    <w:rsid w:val="00537EE7"/>
    <w:rsid w:val="0054065D"/>
    <w:rsid w:val="00545798"/>
    <w:rsid w:val="005502B1"/>
    <w:rsid w:val="00553262"/>
    <w:rsid w:val="0055470A"/>
    <w:rsid w:val="00557809"/>
    <w:rsid w:val="005647CD"/>
    <w:rsid w:val="00565CA3"/>
    <w:rsid w:val="00572825"/>
    <w:rsid w:val="00575D03"/>
    <w:rsid w:val="005808D5"/>
    <w:rsid w:val="005816C6"/>
    <w:rsid w:val="00581AFD"/>
    <w:rsid w:val="005837A3"/>
    <w:rsid w:val="005877F7"/>
    <w:rsid w:val="00591F73"/>
    <w:rsid w:val="005921C0"/>
    <w:rsid w:val="00595BCE"/>
    <w:rsid w:val="00596C7F"/>
    <w:rsid w:val="005A15E5"/>
    <w:rsid w:val="005A1DA9"/>
    <w:rsid w:val="005A30A1"/>
    <w:rsid w:val="005A4CB9"/>
    <w:rsid w:val="005A6E33"/>
    <w:rsid w:val="005B5261"/>
    <w:rsid w:val="005B66CA"/>
    <w:rsid w:val="005C0BF5"/>
    <w:rsid w:val="005C1BF1"/>
    <w:rsid w:val="005C301A"/>
    <w:rsid w:val="005C7327"/>
    <w:rsid w:val="005C74C8"/>
    <w:rsid w:val="005D356D"/>
    <w:rsid w:val="005D3E7E"/>
    <w:rsid w:val="005D5928"/>
    <w:rsid w:val="005E3F54"/>
    <w:rsid w:val="005E40A2"/>
    <w:rsid w:val="005E76C7"/>
    <w:rsid w:val="005F0E79"/>
    <w:rsid w:val="005F3DEB"/>
    <w:rsid w:val="005F6970"/>
    <w:rsid w:val="005F730B"/>
    <w:rsid w:val="00600BF8"/>
    <w:rsid w:val="00601257"/>
    <w:rsid w:val="006019F4"/>
    <w:rsid w:val="00606451"/>
    <w:rsid w:val="00610141"/>
    <w:rsid w:val="00612568"/>
    <w:rsid w:val="00615A80"/>
    <w:rsid w:val="00621317"/>
    <w:rsid w:val="00622E23"/>
    <w:rsid w:val="00623C0B"/>
    <w:rsid w:val="0062424F"/>
    <w:rsid w:val="00626F4C"/>
    <w:rsid w:val="006419DC"/>
    <w:rsid w:val="00642448"/>
    <w:rsid w:val="0064435F"/>
    <w:rsid w:val="00646B54"/>
    <w:rsid w:val="0065650D"/>
    <w:rsid w:val="00667C82"/>
    <w:rsid w:val="006755ED"/>
    <w:rsid w:val="0068108C"/>
    <w:rsid w:val="006815CF"/>
    <w:rsid w:val="00681679"/>
    <w:rsid w:val="00684E9A"/>
    <w:rsid w:val="00690102"/>
    <w:rsid w:val="006A0BAE"/>
    <w:rsid w:val="006A42BA"/>
    <w:rsid w:val="006C1184"/>
    <w:rsid w:val="006C2FA1"/>
    <w:rsid w:val="006C4D29"/>
    <w:rsid w:val="006C56C8"/>
    <w:rsid w:val="006C7161"/>
    <w:rsid w:val="006D1752"/>
    <w:rsid w:val="006D3A74"/>
    <w:rsid w:val="006D564E"/>
    <w:rsid w:val="006D7342"/>
    <w:rsid w:val="006E068E"/>
    <w:rsid w:val="006E0B31"/>
    <w:rsid w:val="006F70BF"/>
    <w:rsid w:val="006F7390"/>
    <w:rsid w:val="00702399"/>
    <w:rsid w:val="0071251A"/>
    <w:rsid w:val="00715DF8"/>
    <w:rsid w:val="00715F2C"/>
    <w:rsid w:val="007202F4"/>
    <w:rsid w:val="00721562"/>
    <w:rsid w:val="00721786"/>
    <w:rsid w:val="00723D6E"/>
    <w:rsid w:val="007262A7"/>
    <w:rsid w:val="007301C7"/>
    <w:rsid w:val="00734A29"/>
    <w:rsid w:val="00746C7B"/>
    <w:rsid w:val="00750047"/>
    <w:rsid w:val="00751EA7"/>
    <w:rsid w:val="00754DF3"/>
    <w:rsid w:val="00755C36"/>
    <w:rsid w:val="0076378F"/>
    <w:rsid w:val="007658C9"/>
    <w:rsid w:val="0077080A"/>
    <w:rsid w:val="00784E3C"/>
    <w:rsid w:val="00785E5E"/>
    <w:rsid w:val="00785F28"/>
    <w:rsid w:val="007861F2"/>
    <w:rsid w:val="00787356"/>
    <w:rsid w:val="00793CEB"/>
    <w:rsid w:val="007962B2"/>
    <w:rsid w:val="00796E0A"/>
    <w:rsid w:val="0079740C"/>
    <w:rsid w:val="007A48A6"/>
    <w:rsid w:val="007A70C1"/>
    <w:rsid w:val="007A77F7"/>
    <w:rsid w:val="007A7E6C"/>
    <w:rsid w:val="007B0C93"/>
    <w:rsid w:val="007B3962"/>
    <w:rsid w:val="007C3030"/>
    <w:rsid w:val="007C498E"/>
    <w:rsid w:val="007C72B0"/>
    <w:rsid w:val="007D4EA3"/>
    <w:rsid w:val="007D57E5"/>
    <w:rsid w:val="007E0890"/>
    <w:rsid w:val="007E3858"/>
    <w:rsid w:val="007E600B"/>
    <w:rsid w:val="007F0277"/>
    <w:rsid w:val="007F1507"/>
    <w:rsid w:val="007F68AD"/>
    <w:rsid w:val="007F73BB"/>
    <w:rsid w:val="00806995"/>
    <w:rsid w:val="00806D59"/>
    <w:rsid w:val="00807840"/>
    <w:rsid w:val="00815801"/>
    <w:rsid w:val="00832FD9"/>
    <w:rsid w:val="008338CC"/>
    <w:rsid w:val="00837C0C"/>
    <w:rsid w:val="0084146E"/>
    <w:rsid w:val="0084148A"/>
    <w:rsid w:val="00841B1D"/>
    <w:rsid w:val="00841D49"/>
    <w:rsid w:val="00845E0A"/>
    <w:rsid w:val="00856327"/>
    <w:rsid w:val="00863009"/>
    <w:rsid w:val="008726C0"/>
    <w:rsid w:val="00873234"/>
    <w:rsid w:val="00881479"/>
    <w:rsid w:val="008938E0"/>
    <w:rsid w:val="00897228"/>
    <w:rsid w:val="008A0E24"/>
    <w:rsid w:val="008A1B3E"/>
    <w:rsid w:val="008A38EC"/>
    <w:rsid w:val="008A4E46"/>
    <w:rsid w:val="008B1815"/>
    <w:rsid w:val="008B24D3"/>
    <w:rsid w:val="008B641A"/>
    <w:rsid w:val="008C3D39"/>
    <w:rsid w:val="008C7BFD"/>
    <w:rsid w:val="008D04F3"/>
    <w:rsid w:val="008D0DF4"/>
    <w:rsid w:val="008D3253"/>
    <w:rsid w:val="008D6F7F"/>
    <w:rsid w:val="008E0450"/>
    <w:rsid w:val="008E626E"/>
    <w:rsid w:val="008E6E35"/>
    <w:rsid w:val="008E7A9F"/>
    <w:rsid w:val="009046F3"/>
    <w:rsid w:val="009052BC"/>
    <w:rsid w:val="00912897"/>
    <w:rsid w:val="00913785"/>
    <w:rsid w:val="00917B29"/>
    <w:rsid w:val="00920147"/>
    <w:rsid w:val="00924DB4"/>
    <w:rsid w:val="009412C8"/>
    <w:rsid w:val="0094356B"/>
    <w:rsid w:val="0094416E"/>
    <w:rsid w:val="0094467E"/>
    <w:rsid w:val="00956479"/>
    <w:rsid w:val="00957A0A"/>
    <w:rsid w:val="009700DD"/>
    <w:rsid w:val="00972A05"/>
    <w:rsid w:val="00973A73"/>
    <w:rsid w:val="0097787C"/>
    <w:rsid w:val="00983F34"/>
    <w:rsid w:val="00985514"/>
    <w:rsid w:val="00985C5E"/>
    <w:rsid w:val="0098690A"/>
    <w:rsid w:val="00992393"/>
    <w:rsid w:val="009942B1"/>
    <w:rsid w:val="00996077"/>
    <w:rsid w:val="009A02E6"/>
    <w:rsid w:val="009A322C"/>
    <w:rsid w:val="009B0C43"/>
    <w:rsid w:val="009B0D09"/>
    <w:rsid w:val="009B2805"/>
    <w:rsid w:val="009B2A2B"/>
    <w:rsid w:val="009B2B77"/>
    <w:rsid w:val="009B3682"/>
    <w:rsid w:val="009B3C22"/>
    <w:rsid w:val="009B7A64"/>
    <w:rsid w:val="009C0635"/>
    <w:rsid w:val="009D64F2"/>
    <w:rsid w:val="009D6CB1"/>
    <w:rsid w:val="009D7AC6"/>
    <w:rsid w:val="009D7FF7"/>
    <w:rsid w:val="009E18C6"/>
    <w:rsid w:val="009E351A"/>
    <w:rsid w:val="009E56E5"/>
    <w:rsid w:val="009F2F16"/>
    <w:rsid w:val="009F362D"/>
    <w:rsid w:val="009F547E"/>
    <w:rsid w:val="00A00F49"/>
    <w:rsid w:val="00A02A91"/>
    <w:rsid w:val="00A02CB3"/>
    <w:rsid w:val="00A02FAA"/>
    <w:rsid w:val="00A045A0"/>
    <w:rsid w:val="00A060A9"/>
    <w:rsid w:val="00A06508"/>
    <w:rsid w:val="00A06FFB"/>
    <w:rsid w:val="00A073D8"/>
    <w:rsid w:val="00A07ECB"/>
    <w:rsid w:val="00A128AD"/>
    <w:rsid w:val="00A20E33"/>
    <w:rsid w:val="00A27C25"/>
    <w:rsid w:val="00A4452D"/>
    <w:rsid w:val="00A5462C"/>
    <w:rsid w:val="00A54B6E"/>
    <w:rsid w:val="00A568A6"/>
    <w:rsid w:val="00A57841"/>
    <w:rsid w:val="00A6159C"/>
    <w:rsid w:val="00A625AF"/>
    <w:rsid w:val="00A67DB8"/>
    <w:rsid w:val="00A72353"/>
    <w:rsid w:val="00A7504A"/>
    <w:rsid w:val="00A7536E"/>
    <w:rsid w:val="00A75785"/>
    <w:rsid w:val="00A82CEB"/>
    <w:rsid w:val="00A85753"/>
    <w:rsid w:val="00A9032C"/>
    <w:rsid w:val="00A92854"/>
    <w:rsid w:val="00A968D5"/>
    <w:rsid w:val="00AA0666"/>
    <w:rsid w:val="00AA06B6"/>
    <w:rsid w:val="00AA228B"/>
    <w:rsid w:val="00AA4C97"/>
    <w:rsid w:val="00AA4E85"/>
    <w:rsid w:val="00AA6753"/>
    <w:rsid w:val="00AA7221"/>
    <w:rsid w:val="00AB62C9"/>
    <w:rsid w:val="00AB7129"/>
    <w:rsid w:val="00AC4BD6"/>
    <w:rsid w:val="00AC4D3C"/>
    <w:rsid w:val="00AC5D44"/>
    <w:rsid w:val="00AD02B5"/>
    <w:rsid w:val="00AD0ADB"/>
    <w:rsid w:val="00AD3B20"/>
    <w:rsid w:val="00AD4060"/>
    <w:rsid w:val="00AD5127"/>
    <w:rsid w:val="00AD6A42"/>
    <w:rsid w:val="00AE0BEC"/>
    <w:rsid w:val="00AE31A2"/>
    <w:rsid w:val="00AF02FF"/>
    <w:rsid w:val="00AF436C"/>
    <w:rsid w:val="00B01C1B"/>
    <w:rsid w:val="00B02BAC"/>
    <w:rsid w:val="00B04737"/>
    <w:rsid w:val="00B04A49"/>
    <w:rsid w:val="00B05301"/>
    <w:rsid w:val="00B11575"/>
    <w:rsid w:val="00B11D17"/>
    <w:rsid w:val="00B1200A"/>
    <w:rsid w:val="00B12F01"/>
    <w:rsid w:val="00B1601C"/>
    <w:rsid w:val="00B20C23"/>
    <w:rsid w:val="00B23DD6"/>
    <w:rsid w:val="00B263A1"/>
    <w:rsid w:val="00B27820"/>
    <w:rsid w:val="00B27B35"/>
    <w:rsid w:val="00B46702"/>
    <w:rsid w:val="00B47D0F"/>
    <w:rsid w:val="00B50CAE"/>
    <w:rsid w:val="00B512D0"/>
    <w:rsid w:val="00B53844"/>
    <w:rsid w:val="00B652B3"/>
    <w:rsid w:val="00B65F3B"/>
    <w:rsid w:val="00B7687A"/>
    <w:rsid w:val="00B77F7A"/>
    <w:rsid w:val="00B83B77"/>
    <w:rsid w:val="00B92D51"/>
    <w:rsid w:val="00B97A14"/>
    <w:rsid w:val="00BA2E70"/>
    <w:rsid w:val="00BA412E"/>
    <w:rsid w:val="00BA526B"/>
    <w:rsid w:val="00BA6902"/>
    <w:rsid w:val="00BA7377"/>
    <w:rsid w:val="00BB2A3A"/>
    <w:rsid w:val="00BB3228"/>
    <w:rsid w:val="00BB4C95"/>
    <w:rsid w:val="00BC1802"/>
    <w:rsid w:val="00BC4CEE"/>
    <w:rsid w:val="00BC595D"/>
    <w:rsid w:val="00BD3B88"/>
    <w:rsid w:val="00BE06AC"/>
    <w:rsid w:val="00BE0BFD"/>
    <w:rsid w:val="00BE1DB5"/>
    <w:rsid w:val="00BE4191"/>
    <w:rsid w:val="00BF09F8"/>
    <w:rsid w:val="00BF0EDD"/>
    <w:rsid w:val="00BF68C3"/>
    <w:rsid w:val="00C002CF"/>
    <w:rsid w:val="00C00609"/>
    <w:rsid w:val="00C013EA"/>
    <w:rsid w:val="00C0366C"/>
    <w:rsid w:val="00C15DED"/>
    <w:rsid w:val="00C21925"/>
    <w:rsid w:val="00C23B86"/>
    <w:rsid w:val="00C24039"/>
    <w:rsid w:val="00C2544B"/>
    <w:rsid w:val="00C25885"/>
    <w:rsid w:val="00C25EC9"/>
    <w:rsid w:val="00C414D5"/>
    <w:rsid w:val="00C41EBB"/>
    <w:rsid w:val="00C42DD1"/>
    <w:rsid w:val="00C4355F"/>
    <w:rsid w:val="00C503EE"/>
    <w:rsid w:val="00C51A43"/>
    <w:rsid w:val="00C529E9"/>
    <w:rsid w:val="00C559AE"/>
    <w:rsid w:val="00C63D83"/>
    <w:rsid w:val="00C65017"/>
    <w:rsid w:val="00C6576A"/>
    <w:rsid w:val="00C705B1"/>
    <w:rsid w:val="00C72465"/>
    <w:rsid w:val="00C73C69"/>
    <w:rsid w:val="00C75244"/>
    <w:rsid w:val="00C8413C"/>
    <w:rsid w:val="00C87DE3"/>
    <w:rsid w:val="00C90D9C"/>
    <w:rsid w:val="00C92558"/>
    <w:rsid w:val="00CA0948"/>
    <w:rsid w:val="00CA5126"/>
    <w:rsid w:val="00CA6987"/>
    <w:rsid w:val="00CB06AC"/>
    <w:rsid w:val="00CB1776"/>
    <w:rsid w:val="00CB1A29"/>
    <w:rsid w:val="00CB7E04"/>
    <w:rsid w:val="00CC53AE"/>
    <w:rsid w:val="00CD2CE4"/>
    <w:rsid w:val="00CE1E9F"/>
    <w:rsid w:val="00CE3F60"/>
    <w:rsid w:val="00CF043C"/>
    <w:rsid w:val="00CF1EF7"/>
    <w:rsid w:val="00CF5166"/>
    <w:rsid w:val="00CF7120"/>
    <w:rsid w:val="00D0007B"/>
    <w:rsid w:val="00D004BB"/>
    <w:rsid w:val="00D01674"/>
    <w:rsid w:val="00D02B25"/>
    <w:rsid w:val="00D04476"/>
    <w:rsid w:val="00D04A62"/>
    <w:rsid w:val="00D04CD8"/>
    <w:rsid w:val="00D06732"/>
    <w:rsid w:val="00D07D1A"/>
    <w:rsid w:val="00D13FA1"/>
    <w:rsid w:val="00D21474"/>
    <w:rsid w:val="00D23F24"/>
    <w:rsid w:val="00D246DB"/>
    <w:rsid w:val="00D322CD"/>
    <w:rsid w:val="00D36AF3"/>
    <w:rsid w:val="00D36E5D"/>
    <w:rsid w:val="00D376BB"/>
    <w:rsid w:val="00D52227"/>
    <w:rsid w:val="00D52828"/>
    <w:rsid w:val="00D52CD0"/>
    <w:rsid w:val="00D5307E"/>
    <w:rsid w:val="00D60C7C"/>
    <w:rsid w:val="00D61A9F"/>
    <w:rsid w:val="00D61E5F"/>
    <w:rsid w:val="00D62808"/>
    <w:rsid w:val="00D62B19"/>
    <w:rsid w:val="00D62CE7"/>
    <w:rsid w:val="00D63888"/>
    <w:rsid w:val="00D65650"/>
    <w:rsid w:val="00D7080D"/>
    <w:rsid w:val="00D72A5F"/>
    <w:rsid w:val="00D75D8B"/>
    <w:rsid w:val="00D82574"/>
    <w:rsid w:val="00D84190"/>
    <w:rsid w:val="00D92FE4"/>
    <w:rsid w:val="00D96508"/>
    <w:rsid w:val="00DA4F5D"/>
    <w:rsid w:val="00DA63C1"/>
    <w:rsid w:val="00DA7F19"/>
    <w:rsid w:val="00DB35F1"/>
    <w:rsid w:val="00DB44DB"/>
    <w:rsid w:val="00DB5129"/>
    <w:rsid w:val="00DB5439"/>
    <w:rsid w:val="00DB76D4"/>
    <w:rsid w:val="00DD084B"/>
    <w:rsid w:val="00DD24EB"/>
    <w:rsid w:val="00DD3D4A"/>
    <w:rsid w:val="00DD4C3D"/>
    <w:rsid w:val="00DD76FD"/>
    <w:rsid w:val="00DE6D9F"/>
    <w:rsid w:val="00DE7C11"/>
    <w:rsid w:val="00DF5154"/>
    <w:rsid w:val="00DF7DAF"/>
    <w:rsid w:val="00E00421"/>
    <w:rsid w:val="00E00F62"/>
    <w:rsid w:val="00E027EE"/>
    <w:rsid w:val="00E05C1D"/>
    <w:rsid w:val="00E103AA"/>
    <w:rsid w:val="00E1651C"/>
    <w:rsid w:val="00E22D1C"/>
    <w:rsid w:val="00E2447C"/>
    <w:rsid w:val="00E252E4"/>
    <w:rsid w:val="00E2572E"/>
    <w:rsid w:val="00E34E25"/>
    <w:rsid w:val="00E36D8F"/>
    <w:rsid w:val="00E40B9E"/>
    <w:rsid w:val="00E40F65"/>
    <w:rsid w:val="00E45E50"/>
    <w:rsid w:val="00E519D5"/>
    <w:rsid w:val="00E60BF9"/>
    <w:rsid w:val="00E67486"/>
    <w:rsid w:val="00E715A8"/>
    <w:rsid w:val="00E7320F"/>
    <w:rsid w:val="00E8058A"/>
    <w:rsid w:val="00E830A9"/>
    <w:rsid w:val="00E83C53"/>
    <w:rsid w:val="00E86A31"/>
    <w:rsid w:val="00E9602C"/>
    <w:rsid w:val="00EA0E55"/>
    <w:rsid w:val="00EA1DD2"/>
    <w:rsid w:val="00EA2627"/>
    <w:rsid w:val="00EA3311"/>
    <w:rsid w:val="00EA6473"/>
    <w:rsid w:val="00EA68B8"/>
    <w:rsid w:val="00EB3120"/>
    <w:rsid w:val="00EB528F"/>
    <w:rsid w:val="00EB5A47"/>
    <w:rsid w:val="00EC60CF"/>
    <w:rsid w:val="00ED35A2"/>
    <w:rsid w:val="00ED47CC"/>
    <w:rsid w:val="00ED730D"/>
    <w:rsid w:val="00EE1D76"/>
    <w:rsid w:val="00EE23E0"/>
    <w:rsid w:val="00EE312F"/>
    <w:rsid w:val="00EE4E9E"/>
    <w:rsid w:val="00EE520E"/>
    <w:rsid w:val="00F0017B"/>
    <w:rsid w:val="00F0179E"/>
    <w:rsid w:val="00F0262D"/>
    <w:rsid w:val="00F07FAF"/>
    <w:rsid w:val="00F134B8"/>
    <w:rsid w:val="00F14998"/>
    <w:rsid w:val="00F17B88"/>
    <w:rsid w:val="00F17E07"/>
    <w:rsid w:val="00F23C04"/>
    <w:rsid w:val="00F23CC9"/>
    <w:rsid w:val="00F24276"/>
    <w:rsid w:val="00F267B2"/>
    <w:rsid w:val="00F26B04"/>
    <w:rsid w:val="00F27170"/>
    <w:rsid w:val="00F327B4"/>
    <w:rsid w:val="00F35D89"/>
    <w:rsid w:val="00F41D41"/>
    <w:rsid w:val="00F42E0D"/>
    <w:rsid w:val="00F42F0C"/>
    <w:rsid w:val="00F518E4"/>
    <w:rsid w:val="00F527F6"/>
    <w:rsid w:val="00F615E7"/>
    <w:rsid w:val="00F66B13"/>
    <w:rsid w:val="00F704CA"/>
    <w:rsid w:val="00F728F6"/>
    <w:rsid w:val="00F72C43"/>
    <w:rsid w:val="00F75683"/>
    <w:rsid w:val="00F777C3"/>
    <w:rsid w:val="00F77AB5"/>
    <w:rsid w:val="00F800CB"/>
    <w:rsid w:val="00F80F55"/>
    <w:rsid w:val="00F84B6C"/>
    <w:rsid w:val="00F90468"/>
    <w:rsid w:val="00F91161"/>
    <w:rsid w:val="00F913EC"/>
    <w:rsid w:val="00F92DE1"/>
    <w:rsid w:val="00F974B5"/>
    <w:rsid w:val="00F97694"/>
    <w:rsid w:val="00FA5C9A"/>
    <w:rsid w:val="00FA6762"/>
    <w:rsid w:val="00FB2F47"/>
    <w:rsid w:val="00FB7A16"/>
    <w:rsid w:val="00FC49EB"/>
    <w:rsid w:val="00FC60C4"/>
    <w:rsid w:val="00FC721D"/>
    <w:rsid w:val="00FC7F14"/>
    <w:rsid w:val="00FD0022"/>
    <w:rsid w:val="00FD2DF0"/>
    <w:rsid w:val="00FD378B"/>
    <w:rsid w:val="00FD4D41"/>
    <w:rsid w:val="00FD5241"/>
    <w:rsid w:val="00FE1509"/>
    <w:rsid w:val="00FE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3D3EC"/>
  <w15:docId w15:val="{446DB5BF-D43D-4A9E-AF92-9C2E20B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377"/>
    <w:pPr>
      <w:widowControl w:val="0"/>
      <w:jc w:val="both"/>
    </w:pPr>
    <w:rPr>
      <w:rFonts w:ascii="Arial" w:hAnsi="Arial"/>
    </w:rPr>
  </w:style>
  <w:style w:type="paragraph" w:styleId="1">
    <w:name w:val="heading 1"/>
    <w:basedOn w:val="2"/>
    <w:next w:val="a"/>
    <w:link w:val="10"/>
    <w:uiPriority w:val="9"/>
    <w:qFormat/>
    <w:rsid w:val="001F3E3E"/>
    <w:pPr>
      <w:numPr>
        <w:ilvl w:val="0"/>
      </w:numPr>
      <w:outlineLvl w:val="0"/>
    </w:pPr>
  </w:style>
  <w:style w:type="paragraph" w:styleId="2">
    <w:name w:val="heading 2"/>
    <w:basedOn w:val="3"/>
    <w:next w:val="a"/>
    <w:link w:val="20"/>
    <w:uiPriority w:val="9"/>
    <w:unhideWhenUsed/>
    <w:qFormat/>
    <w:rsid w:val="001F3E3E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1F3E3E"/>
    <w:pPr>
      <w:keepNext/>
      <w:keepLines/>
      <w:numPr>
        <w:ilvl w:val="2"/>
        <w:numId w:val="3"/>
      </w:numPr>
      <w:spacing w:before="120" w:after="6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F3E3E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36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3E3E"/>
    <w:rPr>
      <w:rFonts w:ascii="Georgia" w:eastAsia="微软雅黑" w:hAnsi="Georgia"/>
      <w:b/>
      <w:bCs/>
      <w:sz w:val="30"/>
      <w:szCs w:val="32"/>
    </w:rPr>
  </w:style>
  <w:style w:type="character" w:customStyle="1" w:styleId="20">
    <w:name w:val="标题 2 字符"/>
    <w:basedOn w:val="a0"/>
    <w:link w:val="2"/>
    <w:uiPriority w:val="9"/>
    <w:rsid w:val="001F3E3E"/>
    <w:rPr>
      <w:rFonts w:ascii="Georgia" w:eastAsia="微软雅黑" w:hAnsi="Georgia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F3E3E"/>
    <w:rPr>
      <w:rFonts w:ascii="Georgia" w:eastAsia="微软雅黑" w:hAnsi="Georgia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1F3E3E"/>
    <w:rPr>
      <w:rFonts w:ascii="Georgia" w:eastAsia="微软雅黑" w:hAnsi="Georgia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BE4191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E4191"/>
    <w:rPr>
      <w:rFonts w:ascii="Georgia" w:eastAsia="微软雅黑" w:hAnsi="Georgia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13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13FA1"/>
    <w:rPr>
      <w:rFonts w:ascii="Georgia" w:hAnsi="Georgia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13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13FA1"/>
    <w:rPr>
      <w:rFonts w:ascii="Georgia" w:hAnsi="Georgia"/>
      <w:sz w:val="18"/>
      <w:szCs w:val="18"/>
    </w:rPr>
  </w:style>
  <w:style w:type="paragraph" w:styleId="a9">
    <w:name w:val="Body Text"/>
    <w:basedOn w:val="a"/>
    <w:link w:val="aa"/>
    <w:rsid w:val="00D13FA1"/>
    <w:pPr>
      <w:widowControl/>
      <w:jc w:val="left"/>
    </w:pPr>
    <w:rPr>
      <w:rFonts w:eastAsia="宋体" w:cs="Times New Roman"/>
      <w:snapToGrid w:val="0"/>
      <w:kern w:val="0"/>
      <w:sz w:val="18"/>
      <w:szCs w:val="20"/>
      <w:lang w:eastAsia="en-US"/>
    </w:rPr>
  </w:style>
  <w:style w:type="character" w:customStyle="1" w:styleId="aa">
    <w:name w:val="正文文本 字符"/>
    <w:basedOn w:val="a0"/>
    <w:link w:val="a9"/>
    <w:rsid w:val="00D13FA1"/>
    <w:rPr>
      <w:rFonts w:ascii="Arial" w:eastAsia="宋体" w:hAnsi="Arial" w:cs="Times New Roman"/>
      <w:snapToGrid w:val="0"/>
      <w:kern w:val="0"/>
      <w:sz w:val="18"/>
      <w:szCs w:val="20"/>
      <w:lang w:eastAsia="en-US"/>
    </w:rPr>
  </w:style>
  <w:style w:type="paragraph" w:customStyle="1" w:styleId="tableText">
    <w:name w:val="table_Text"/>
    <w:basedOn w:val="a"/>
    <w:rsid w:val="00D13FA1"/>
    <w:pPr>
      <w:jc w:val="left"/>
    </w:pPr>
    <w:rPr>
      <w:rFonts w:ascii="Verdana" w:eastAsia="Verdana" w:hAnsi="Verdana" w:cs="Times New Roman"/>
      <w:sz w:val="16"/>
      <w:szCs w:val="24"/>
      <w:lang w:eastAsia="zh-TW"/>
    </w:rPr>
  </w:style>
  <w:style w:type="paragraph" w:styleId="ab">
    <w:name w:val="List Paragraph"/>
    <w:basedOn w:val="a"/>
    <w:uiPriority w:val="34"/>
    <w:qFormat/>
    <w:rsid w:val="00D13FA1"/>
    <w:pPr>
      <w:ind w:leftChars="200" w:left="480"/>
      <w:jc w:val="left"/>
    </w:pPr>
    <w:rPr>
      <w:rFonts w:ascii="Calibri" w:eastAsia="PMingLiU" w:hAnsi="Calibri" w:cs="Times New Roman"/>
      <w:sz w:val="24"/>
      <w:lang w:eastAsia="zh-TW"/>
    </w:rPr>
  </w:style>
  <w:style w:type="character" w:styleId="ac">
    <w:name w:val="annotation reference"/>
    <w:basedOn w:val="a0"/>
    <w:uiPriority w:val="99"/>
    <w:semiHidden/>
    <w:unhideWhenUsed/>
    <w:rsid w:val="005A15E5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5A15E5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5A15E5"/>
    <w:rPr>
      <w:rFonts w:ascii="Georgia" w:hAnsi="Georgi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A15E5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5A15E5"/>
    <w:rPr>
      <w:rFonts w:ascii="Georgia" w:hAnsi="Georgia"/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5A15E5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5A15E5"/>
    <w:rPr>
      <w:rFonts w:ascii="Georgia" w:hAnsi="Georgia"/>
      <w:sz w:val="18"/>
      <w:szCs w:val="18"/>
    </w:rPr>
  </w:style>
  <w:style w:type="paragraph" w:customStyle="1" w:styleId="IRSBitItem">
    <w:name w:val="IRS Bit Item"/>
    <w:link w:val="IRSBitItemChar"/>
    <w:rsid w:val="00C0366C"/>
    <w:pPr>
      <w:jc w:val="center"/>
    </w:pPr>
    <w:rPr>
      <w:rFonts w:ascii="Times New Roman" w:eastAsia="Times New Roman" w:hAnsi="Times New Roman" w:cs="Times New Roman"/>
      <w:b/>
      <w:bCs/>
      <w:kern w:val="0"/>
      <w:sz w:val="16"/>
      <w:szCs w:val="20"/>
      <w:lang w:eastAsia="zh-TW"/>
    </w:rPr>
  </w:style>
  <w:style w:type="character" w:customStyle="1" w:styleId="IRSBitItemChar">
    <w:name w:val="IRS Bit Item Char"/>
    <w:link w:val="IRSBitItem"/>
    <w:rsid w:val="00C0366C"/>
    <w:rPr>
      <w:rFonts w:ascii="Times New Roman" w:eastAsia="Times New Roman" w:hAnsi="Times New Roman" w:cs="Times New Roman"/>
      <w:b/>
      <w:bCs/>
      <w:kern w:val="0"/>
      <w:sz w:val="16"/>
      <w:szCs w:val="20"/>
      <w:lang w:eastAsia="zh-TW"/>
    </w:rPr>
  </w:style>
  <w:style w:type="paragraph" w:customStyle="1" w:styleId="IRSBitMnemonic">
    <w:name w:val="IRS Bit Mnemonic"/>
    <w:basedOn w:val="IRSBitItem"/>
    <w:link w:val="IRSBitMnemonicChar"/>
    <w:rsid w:val="00C0366C"/>
    <w:pPr>
      <w:wordWrap w:val="0"/>
      <w:ind w:leftChars="25" w:left="25"/>
      <w:jc w:val="left"/>
    </w:pPr>
  </w:style>
  <w:style w:type="character" w:customStyle="1" w:styleId="IRSBitMnemonicChar">
    <w:name w:val="IRS Bit Mnemonic Char"/>
    <w:basedOn w:val="IRSBitItemChar"/>
    <w:link w:val="IRSBitMnemonic"/>
    <w:rsid w:val="00C0366C"/>
    <w:rPr>
      <w:rFonts w:ascii="Times New Roman" w:eastAsia="Times New Roman" w:hAnsi="Times New Roman" w:cs="Times New Roman"/>
      <w:b/>
      <w:bCs/>
      <w:kern w:val="0"/>
      <w:sz w:val="16"/>
      <w:szCs w:val="20"/>
      <w:lang w:eastAsia="zh-TW"/>
    </w:rPr>
  </w:style>
  <w:style w:type="paragraph" w:customStyle="1" w:styleId="IRSBitDescription">
    <w:name w:val="IRS Bit Description"/>
    <w:basedOn w:val="IRSBitItem"/>
    <w:link w:val="IRSBitDescriptionChar"/>
    <w:rsid w:val="00C0366C"/>
    <w:pPr>
      <w:ind w:leftChars="25" w:left="25"/>
      <w:jc w:val="left"/>
    </w:pPr>
    <w:rPr>
      <w:b w:val="0"/>
      <w:bCs w:val="0"/>
    </w:rPr>
  </w:style>
  <w:style w:type="character" w:customStyle="1" w:styleId="IRSBitDescriptionChar">
    <w:name w:val="IRS Bit Description Char"/>
    <w:link w:val="IRSBitDescription"/>
    <w:rsid w:val="00C0366C"/>
    <w:rPr>
      <w:rFonts w:ascii="Times New Roman" w:eastAsia="Times New Roman" w:hAnsi="Times New Roman" w:cs="Times New Roman"/>
      <w:kern w:val="0"/>
      <w:sz w:val="16"/>
      <w:szCs w:val="20"/>
      <w:lang w:eastAsia="zh-TW"/>
    </w:rPr>
  </w:style>
  <w:style w:type="paragraph" w:customStyle="1" w:styleId="IRSReg-Heading">
    <w:name w:val="IRS Reg-Heading"/>
    <w:basedOn w:val="5"/>
    <w:link w:val="IRSReg-Heading0"/>
    <w:rsid w:val="00C0366C"/>
    <w:pPr>
      <w:keepLines w:val="0"/>
      <w:widowControl/>
      <w:tabs>
        <w:tab w:val="right" w:pos="10350"/>
      </w:tabs>
      <w:spacing w:before="160" w:after="80" w:line="240" w:lineRule="auto"/>
      <w:ind w:leftChars="90" w:left="180"/>
      <w:jc w:val="left"/>
    </w:pPr>
    <w:rPr>
      <w:rFonts w:ascii="Times New Roman" w:eastAsia="PMingLiU" w:hAnsi="Times New Roman" w:cs="Times New Roman"/>
      <w:bCs w:val="0"/>
      <w:kern w:val="0"/>
      <w:sz w:val="20"/>
      <w:szCs w:val="20"/>
      <w:lang w:eastAsia="en-US"/>
    </w:rPr>
  </w:style>
  <w:style w:type="character" w:customStyle="1" w:styleId="IRSReg-Heading0">
    <w:name w:val="IRS Reg-Heading 字元"/>
    <w:link w:val="IRSReg-Heading"/>
    <w:locked/>
    <w:rsid w:val="00C0366C"/>
    <w:rPr>
      <w:rFonts w:ascii="Times New Roman" w:eastAsia="PMingLiU" w:hAnsi="Times New Roman" w:cs="Times New Roman"/>
      <w:b/>
      <w:kern w:val="0"/>
      <w:sz w:val="20"/>
      <w:szCs w:val="20"/>
      <w:lang w:eastAsia="en-US"/>
    </w:rPr>
  </w:style>
  <w:style w:type="paragraph" w:customStyle="1" w:styleId="IRSBitAttribute">
    <w:name w:val="IRS Bit Attribute"/>
    <w:basedOn w:val="IRSBitItem"/>
    <w:rsid w:val="00C0366C"/>
    <w:rPr>
      <w:b w:val="0"/>
    </w:rPr>
  </w:style>
  <w:style w:type="paragraph" w:customStyle="1" w:styleId="IRSBitChipRev">
    <w:name w:val="IRS Bit Chip Rev"/>
    <w:basedOn w:val="IRSBitItem"/>
    <w:rsid w:val="00C0366C"/>
    <w:rPr>
      <w:b w:val="0"/>
    </w:rPr>
  </w:style>
  <w:style w:type="paragraph" w:customStyle="1" w:styleId="IRSBitDefault">
    <w:name w:val="IRS Bit Default"/>
    <w:basedOn w:val="IRSBitItem"/>
    <w:rsid w:val="00C0366C"/>
    <w:rPr>
      <w:b w:val="0"/>
    </w:rPr>
  </w:style>
  <w:style w:type="paragraph" w:customStyle="1" w:styleId="IRSBitPwrDm">
    <w:name w:val="IRS Bit PwrDm"/>
    <w:basedOn w:val="IRSBitItem"/>
    <w:rsid w:val="00C0366C"/>
    <w:rPr>
      <w:b w:val="0"/>
    </w:rPr>
  </w:style>
  <w:style w:type="paragraph" w:customStyle="1" w:styleId="IRSBitsugE">
    <w:name w:val="IRS Bit sugE"/>
    <w:basedOn w:val="a"/>
    <w:rsid w:val="00C0366C"/>
    <w:pPr>
      <w:widowControl/>
      <w:jc w:val="center"/>
    </w:pPr>
    <w:rPr>
      <w:rFonts w:ascii="Times New Roman" w:eastAsia="Times New Roman" w:hAnsi="Times New Roman" w:cs="Times New Roman"/>
      <w:bCs/>
      <w:kern w:val="0"/>
      <w:sz w:val="16"/>
      <w:szCs w:val="20"/>
      <w:lang w:eastAsia="zh-TW"/>
    </w:rPr>
  </w:style>
  <w:style w:type="paragraph" w:customStyle="1" w:styleId="IRSBitsugP">
    <w:name w:val="IRS Bit sugP"/>
    <w:basedOn w:val="a"/>
    <w:rsid w:val="00C0366C"/>
    <w:pPr>
      <w:widowControl/>
      <w:jc w:val="center"/>
    </w:pPr>
    <w:rPr>
      <w:rFonts w:ascii="Times New Roman" w:eastAsia="Times New Roman" w:hAnsi="Times New Roman" w:cs="Times New Roman"/>
      <w:bCs/>
      <w:kern w:val="0"/>
      <w:sz w:val="16"/>
      <w:szCs w:val="20"/>
      <w:lang w:eastAsia="zh-TW"/>
    </w:rPr>
  </w:style>
  <w:style w:type="paragraph" w:customStyle="1" w:styleId="IRSBitsugS">
    <w:name w:val="IRS Bit sugS"/>
    <w:basedOn w:val="a"/>
    <w:rsid w:val="00C0366C"/>
    <w:pPr>
      <w:widowControl/>
      <w:jc w:val="center"/>
    </w:pPr>
    <w:rPr>
      <w:rFonts w:ascii="Times New Roman" w:eastAsia="Times New Roman" w:hAnsi="Times New Roman" w:cs="Times New Roman"/>
      <w:bCs/>
      <w:kern w:val="0"/>
      <w:sz w:val="16"/>
      <w:szCs w:val="20"/>
      <w:lang w:eastAsia="zh-TW"/>
    </w:rPr>
  </w:style>
  <w:style w:type="paragraph" w:customStyle="1" w:styleId="IRSBitHW-Property">
    <w:name w:val="IRS Bit HW-Property"/>
    <w:basedOn w:val="IRSBitItem"/>
    <w:rsid w:val="00C0366C"/>
    <w:rPr>
      <w:b w:val="0"/>
    </w:rPr>
  </w:style>
  <w:style w:type="character" w:customStyle="1" w:styleId="50">
    <w:name w:val="标题 5 字符"/>
    <w:basedOn w:val="a0"/>
    <w:link w:val="5"/>
    <w:uiPriority w:val="9"/>
    <w:semiHidden/>
    <w:rsid w:val="00C0366C"/>
    <w:rPr>
      <w:rFonts w:ascii="Georgia" w:hAnsi="Georgia"/>
      <w:b/>
      <w:bCs/>
      <w:sz w:val="28"/>
      <w:szCs w:val="28"/>
    </w:rPr>
  </w:style>
  <w:style w:type="paragraph" w:customStyle="1" w:styleId="IRSRegTableSpace">
    <w:name w:val="IRS RegTable Space"/>
    <w:link w:val="IRSRegTableSpace0"/>
    <w:rsid w:val="00AD0ADB"/>
    <w:rPr>
      <w:rFonts w:ascii="Times New Roman" w:eastAsia="PMingLiU" w:hAnsi="Times New Roman" w:cs="Times New Roman"/>
      <w:kern w:val="0"/>
      <w:sz w:val="12"/>
      <w:szCs w:val="20"/>
      <w:lang w:eastAsia="zh-TW"/>
    </w:rPr>
  </w:style>
  <w:style w:type="character" w:customStyle="1" w:styleId="IRSRegTableSpace0">
    <w:name w:val="IRS RegTable Space 字元"/>
    <w:link w:val="IRSRegTableSpace"/>
    <w:locked/>
    <w:rsid w:val="00AD0ADB"/>
    <w:rPr>
      <w:rFonts w:ascii="Times New Roman" w:eastAsia="PMingLiU" w:hAnsi="Times New Roman" w:cs="Times New Roman"/>
      <w:kern w:val="0"/>
      <w:sz w:val="12"/>
      <w:szCs w:val="20"/>
      <w:lang w:eastAsia="zh-TW"/>
    </w:rPr>
  </w:style>
  <w:style w:type="character" w:customStyle="1" w:styleId="IRSBitDescription0">
    <w:name w:val="IRS Bit Description 字元"/>
    <w:rsid w:val="002453F9"/>
    <w:rPr>
      <w:sz w:val="16"/>
      <w:lang w:val="en-US" w:eastAsia="zh-TW" w:bidi="ar-SA"/>
    </w:rPr>
  </w:style>
  <w:style w:type="character" w:styleId="af3">
    <w:name w:val="Placeholder Text"/>
    <w:basedOn w:val="a0"/>
    <w:uiPriority w:val="99"/>
    <w:semiHidden/>
    <w:rsid w:val="003F7481"/>
    <w:rPr>
      <w:color w:val="808080"/>
    </w:rPr>
  </w:style>
  <w:style w:type="table" w:styleId="af4">
    <w:name w:val="Table Grid"/>
    <w:basedOn w:val="a1"/>
    <w:uiPriority w:val="59"/>
    <w:rsid w:val="00841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文件样本"/>
    <w:basedOn w:val="a"/>
    <w:qFormat/>
    <w:rsid w:val="00CA0948"/>
    <w:pPr>
      <w:pBdr>
        <w:top w:val="dashSmallGap" w:sz="4" w:space="1" w:color="7030A0"/>
        <w:left w:val="dashSmallGap" w:sz="4" w:space="4" w:color="7030A0"/>
        <w:bottom w:val="dashSmallGap" w:sz="4" w:space="1" w:color="7030A0"/>
        <w:right w:val="dashSmallGap" w:sz="4" w:space="4" w:color="7030A0"/>
      </w:pBdr>
      <w:shd w:val="clear" w:color="auto" w:fill="DAEEF3" w:themeFill="accent5" w:themeFillTint="33"/>
    </w:pPr>
    <w:rPr>
      <w:color w:val="0070C0"/>
    </w:rPr>
  </w:style>
  <w:style w:type="paragraph" w:styleId="af6">
    <w:name w:val="caption"/>
    <w:basedOn w:val="a"/>
    <w:next w:val="a"/>
    <w:uiPriority w:val="35"/>
    <w:unhideWhenUsed/>
    <w:qFormat/>
    <w:rsid w:val="008A0E24"/>
    <w:rPr>
      <w:rFonts w:asciiTheme="majorHAnsi" w:eastAsia="黑体" w:hAnsiTheme="majorHAnsi" w:cstheme="majorBidi"/>
      <w:sz w:val="20"/>
      <w:szCs w:val="20"/>
    </w:rPr>
  </w:style>
  <w:style w:type="paragraph" w:customStyle="1" w:styleId="af7">
    <w:name w:val="图注"/>
    <w:basedOn w:val="a"/>
    <w:link w:val="Char"/>
    <w:rsid w:val="008A0E24"/>
    <w:pPr>
      <w:keepNext/>
    </w:pPr>
    <w:rPr>
      <w:noProof/>
    </w:rPr>
  </w:style>
  <w:style w:type="character" w:customStyle="1" w:styleId="Char">
    <w:name w:val="图注 Char"/>
    <w:basedOn w:val="a0"/>
    <w:link w:val="af7"/>
    <w:rsid w:val="001B705F"/>
    <w:rPr>
      <w:rFonts w:ascii="Georgia" w:hAnsi="Georgia"/>
      <w:noProof/>
    </w:rPr>
  </w:style>
  <w:style w:type="character" w:styleId="af8">
    <w:name w:val="Hyperlink"/>
    <w:basedOn w:val="a0"/>
    <w:uiPriority w:val="99"/>
    <w:unhideWhenUsed/>
    <w:rsid w:val="00F9116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A73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6CBE2-E5E4-46FF-87C0-2A61CCC10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11</Pages>
  <Words>2289</Words>
  <Characters>13049</Characters>
  <Application>Microsoft Office Word</Application>
  <DocSecurity>0</DocSecurity>
  <Lines>108</Lines>
  <Paragraphs>30</Paragraphs>
  <ScaleCrop>false</ScaleCrop>
  <Company/>
  <LinksUpToDate>false</LinksUpToDate>
  <CharactersWithSpaces>15308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J. Wang</dc:creator>
  <cp:keywords/>
  <dc:description/>
  <cp:lastModifiedBy>Chris J. Wang(BJ-RD)</cp:lastModifiedBy>
  <cp:revision>934</cp:revision>
  <dcterms:created xsi:type="dcterms:W3CDTF">2016-10-20T11:46:00Z</dcterms:created>
  <dcterms:modified xsi:type="dcterms:W3CDTF">2018-10-08T09:55:00Z</dcterms:modified>
</cp:coreProperties>
</file>

<file path=userCustomization/customUI.xml><?xml version="1.0" encoding="utf-8"?>
<mso:customUI xmlns:doc="http://schemas.microsoft.com/office/2006/01/customui/currentDocument" xmlns:mso="http://schemas.microsoft.com/office/2006/01/customui">
  <mso:ribbon>
    <mso:qat>
      <mso:documentControls>
        <mso:button idQ="doc:FigureY_1" visible="true" label="Normal.NewMacros.FigureY" imageMso="ListMacros" onAction="FigureY"/>
      </mso:documentControls>
    </mso:qat>
  </mso:ribbon>
</mso:customUI>
</file>